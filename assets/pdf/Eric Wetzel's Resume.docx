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C39F" w14:textId="77777777" w:rsidR="006B225A" w:rsidRPr="00D55494" w:rsidRDefault="006B225A" w:rsidP="00C4643E">
      <w:pPr>
        <w:pStyle w:val="Title"/>
        <w:spacing w:line="240" w:lineRule="auto"/>
        <w:ind w:left="0"/>
        <w:rPr>
          <w:rFonts w:asciiTheme="minorHAnsi" w:hAnsiTheme="minorHAnsi" w:cstheme="minorHAnsi"/>
          <w:sz w:val="40"/>
          <w:szCs w:val="40"/>
          <w:rPrChange w:id="0" w:author="Eric Wetzel" w:date="2024-04-02T14:36:00Z">
            <w:rPr/>
          </w:rPrChange>
        </w:rPr>
      </w:pPr>
      <w:r w:rsidRPr="00D55494">
        <w:rPr>
          <w:rFonts w:asciiTheme="minorHAnsi" w:hAnsiTheme="minorHAnsi" w:cstheme="minorHAnsi"/>
          <w:sz w:val="40"/>
          <w:szCs w:val="40"/>
          <w:rPrChange w:id="1" w:author="Eric Wetzel" w:date="2024-04-02T14:36:00Z">
            <w:rPr/>
          </w:rPrChange>
        </w:rPr>
        <w:t xml:space="preserve">Eric </w:t>
      </w:r>
      <w:r w:rsidRPr="00D55494">
        <w:rPr>
          <w:rFonts w:asciiTheme="minorHAnsi" w:hAnsiTheme="minorHAnsi" w:cstheme="minorHAnsi"/>
          <w:spacing w:val="-2"/>
          <w:sz w:val="40"/>
          <w:szCs w:val="40"/>
          <w:rPrChange w:id="2" w:author="Eric Wetzel" w:date="2024-04-02T14:36:00Z">
            <w:rPr>
              <w:spacing w:val="-2"/>
            </w:rPr>
          </w:rPrChange>
        </w:rPr>
        <w:t>Wetzel</w:t>
      </w:r>
    </w:p>
    <w:p w14:paraId="5D91ADA9" w14:textId="77777777" w:rsidR="006B225A" w:rsidRPr="000F0334" w:rsidRDefault="006B225A" w:rsidP="00C4643E">
      <w:pPr>
        <w:rPr>
          <w:ins w:id="3" w:author="Eric Wetzel" w:date="2024-03-17T20:55:00Z"/>
          <w:rFonts w:asciiTheme="minorHAnsi" w:hAnsiTheme="minorHAnsi" w:cstheme="minorHAnsi"/>
          <w:spacing w:val="-4"/>
          <w:sz w:val="24"/>
          <w:szCs w:val="24"/>
          <w:rPrChange w:id="4" w:author="Eric Wetzel" w:date="2024-04-09T15:24:00Z">
            <w:rPr>
              <w:ins w:id="5" w:author="Eric Wetzel" w:date="2024-03-17T20:55:00Z"/>
              <w:spacing w:val="-4"/>
              <w:sz w:val="26"/>
              <w:szCs w:val="26"/>
            </w:rPr>
          </w:rPrChange>
        </w:rPr>
      </w:pPr>
      <w:r w:rsidRPr="000F0334">
        <w:rPr>
          <w:rFonts w:asciiTheme="minorHAnsi" w:hAnsiTheme="minorHAnsi" w:cstheme="minorHAnsi"/>
          <w:sz w:val="24"/>
          <w:szCs w:val="24"/>
          <w:rPrChange w:id="6" w:author="Eric Wetzel" w:date="2024-04-09T15:24:00Z">
            <w:rPr>
              <w:sz w:val="26"/>
              <w:szCs w:val="26"/>
            </w:rPr>
          </w:rPrChange>
        </w:rPr>
        <w:t>Austin,</w:t>
      </w:r>
      <w:r w:rsidRPr="000F0334">
        <w:rPr>
          <w:rFonts w:asciiTheme="minorHAnsi" w:hAnsiTheme="minorHAnsi" w:cstheme="minorHAnsi"/>
          <w:spacing w:val="-9"/>
          <w:sz w:val="24"/>
          <w:szCs w:val="24"/>
          <w:rPrChange w:id="7" w:author="Eric Wetzel" w:date="2024-04-09T15:24:00Z">
            <w:rPr>
              <w:spacing w:val="-9"/>
              <w:sz w:val="26"/>
              <w:szCs w:val="26"/>
            </w:rPr>
          </w:rPrChange>
        </w:rPr>
        <w:t xml:space="preserve"> </w:t>
      </w:r>
      <w:r w:rsidRPr="000F0334">
        <w:rPr>
          <w:rFonts w:asciiTheme="minorHAnsi" w:hAnsiTheme="minorHAnsi" w:cstheme="minorHAnsi"/>
          <w:sz w:val="24"/>
          <w:szCs w:val="24"/>
          <w:rPrChange w:id="8" w:author="Eric Wetzel" w:date="2024-04-09T15:24:00Z">
            <w:rPr>
              <w:sz w:val="26"/>
              <w:szCs w:val="26"/>
            </w:rPr>
          </w:rPrChange>
        </w:rPr>
        <w:t>Texas</w:t>
      </w:r>
      <w:r w:rsidRPr="000F0334">
        <w:rPr>
          <w:rFonts w:asciiTheme="minorHAnsi" w:hAnsiTheme="minorHAnsi" w:cstheme="minorHAnsi"/>
          <w:spacing w:val="-8"/>
          <w:sz w:val="24"/>
          <w:szCs w:val="24"/>
          <w:rPrChange w:id="9" w:author="Eric Wetzel" w:date="2024-04-09T15:24:00Z">
            <w:rPr>
              <w:spacing w:val="-8"/>
              <w:sz w:val="26"/>
              <w:szCs w:val="26"/>
            </w:rPr>
          </w:rPrChange>
        </w:rPr>
        <w:t xml:space="preserve"> </w:t>
      </w:r>
      <w:r w:rsidRPr="000F0334">
        <w:rPr>
          <w:rFonts w:asciiTheme="minorHAnsi" w:hAnsiTheme="minorHAnsi" w:cstheme="minorHAnsi"/>
          <w:sz w:val="24"/>
          <w:szCs w:val="24"/>
          <w:rPrChange w:id="10" w:author="Eric Wetzel" w:date="2024-04-09T15:24:00Z">
            <w:rPr>
              <w:sz w:val="26"/>
              <w:szCs w:val="26"/>
            </w:rPr>
          </w:rPrChange>
        </w:rPr>
        <w:t>78759</w:t>
      </w:r>
      <w:r w:rsidRPr="000F0334">
        <w:rPr>
          <w:rFonts w:asciiTheme="minorHAnsi" w:hAnsiTheme="minorHAnsi" w:cstheme="minorHAnsi"/>
          <w:spacing w:val="-9"/>
          <w:sz w:val="24"/>
          <w:szCs w:val="24"/>
          <w:rPrChange w:id="11" w:author="Eric Wetzel" w:date="2024-04-09T15:24:00Z">
            <w:rPr>
              <w:spacing w:val="-9"/>
              <w:sz w:val="26"/>
              <w:szCs w:val="26"/>
            </w:rPr>
          </w:rPrChange>
        </w:rPr>
        <w:t xml:space="preserve"> </w:t>
      </w:r>
      <w:r w:rsidRPr="000F0334">
        <w:rPr>
          <w:rFonts w:asciiTheme="minorHAnsi" w:hAnsiTheme="minorHAnsi" w:cstheme="minorHAnsi"/>
          <w:bCs/>
          <w:sz w:val="24"/>
          <w:szCs w:val="24"/>
          <w:rPrChange w:id="12" w:author="Eric Wetzel" w:date="2024-04-09T15:24:00Z">
            <w:rPr>
              <w:bCs/>
              <w:sz w:val="26"/>
              <w:szCs w:val="26"/>
            </w:rPr>
          </w:rPrChange>
        </w:rPr>
        <w:t>|</w:t>
      </w:r>
      <w:r w:rsidRPr="000F0334">
        <w:rPr>
          <w:rFonts w:asciiTheme="minorHAnsi" w:hAnsiTheme="minorHAnsi" w:cstheme="minorHAnsi"/>
          <w:b/>
          <w:spacing w:val="-8"/>
          <w:sz w:val="24"/>
          <w:szCs w:val="24"/>
          <w:rPrChange w:id="13" w:author="Eric Wetzel" w:date="2024-04-09T15:24:00Z">
            <w:rPr>
              <w:b/>
              <w:spacing w:val="-8"/>
              <w:sz w:val="26"/>
              <w:szCs w:val="26"/>
            </w:rPr>
          </w:rPrChange>
        </w:rPr>
        <w:t xml:space="preserve"> </w:t>
      </w:r>
      <w:r w:rsidRPr="000F0334">
        <w:rPr>
          <w:rFonts w:asciiTheme="minorHAnsi" w:hAnsiTheme="minorHAnsi" w:cstheme="minorHAnsi"/>
          <w:sz w:val="24"/>
          <w:szCs w:val="24"/>
          <w:rPrChange w:id="14" w:author="Eric Wetzel" w:date="2024-04-09T15:24:00Z">
            <w:rPr>
              <w:sz w:val="26"/>
              <w:szCs w:val="26"/>
            </w:rPr>
          </w:rPrChange>
        </w:rPr>
        <w:t>512-751-</w:t>
      </w:r>
      <w:r w:rsidRPr="000F0334">
        <w:rPr>
          <w:rFonts w:asciiTheme="minorHAnsi" w:hAnsiTheme="minorHAnsi" w:cstheme="minorHAnsi"/>
          <w:spacing w:val="-4"/>
          <w:sz w:val="24"/>
          <w:szCs w:val="24"/>
          <w:rPrChange w:id="15" w:author="Eric Wetzel" w:date="2024-04-09T15:24:00Z">
            <w:rPr>
              <w:spacing w:val="-4"/>
              <w:sz w:val="26"/>
              <w:szCs w:val="26"/>
            </w:rPr>
          </w:rPrChange>
        </w:rPr>
        <w:t>6182</w:t>
      </w:r>
    </w:p>
    <w:p w14:paraId="2408C1CF" w14:textId="33556FE9" w:rsidR="00796999" w:rsidRPr="000F0334" w:rsidRDefault="00796999" w:rsidP="00C4643E">
      <w:pPr>
        <w:rPr>
          <w:rFonts w:asciiTheme="minorHAnsi" w:hAnsiTheme="minorHAnsi" w:cstheme="minorHAnsi"/>
          <w:sz w:val="24"/>
          <w:szCs w:val="24"/>
          <w:rPrChange w:id="16" w:author="Eric Wetzel" w:date="2024-04-09T15:24:00Z">
            <w:rPr>
              <w:sz w:val="26"/>
              <w:szCs w:val="26"/>
            </w:rPr>
          </w:rPrChange>
        </w:rPr>
      </w:pPr>
      <w:ins w:id="17" w:author="Eric Wetzel" w:date="2024-03-17T20:55:00Z">
        <w:r w:rsidRPr="000F0334">
          <w:rPr>
            <w:rFonts w:asciiTheme="minorHAnsi" w:hAnsiTheme="minorHAnsi" w:cstheme="minorHAnsi"/>
            <w:spacing w:val="-4"/>
            <w:sz w:val="24"/>
            <w:szCs w:val="24"/>
            <w:rPrChange w:id="18" w:author="Eric Wetzel" w:date="2024-04-09T15:24:00Z">
              <w:rPr>
                <w:spacing w:val="-4"/>
                <w:sz w:val="26"/>
                <w:szCs w:val="26"/>
              </w:rPr>
            </w:rPrChange>
          </w:rPr>
          <w:fldChar w:fldCharType="begin"/>
        </w:r>
        <w:r w:rsidRPr="000F0334">
          <w:rPr>
            <w:rFonts w:asciiTheme="minorHAnsi" w:hAnsiTheme="minorHAnsi" w:cstheme="minorHAnsi"/>
            <w:spacing w:val="-4"/>
            <w:sz w:val="24"/>
            <w:szCs w:val="24"/>
            <w:rPrChange w:id="19" w:author="Eric Wetzel" w:date="2024-04-09T15:24:00Z">
              <w:rPr>
                <w:spacing w:val="-4"/>
                <w:sz w:val="26"/>
                <w:szCs w:val="26"/>
              </w:rPr>
            </w:rPrChange>
          </w:rPr>
          <w:instrText>HYPERLINK "mailto:ewetzel@gmail.com"</w:instrText>
        </w:r>
        <w:r w:rsidRPr="00212FBC">
          <w:rPr>
            <w:rFonts w:asciiTheme="minorHAnsi" w:hAnsiTheme="minorHAnsi" w:cstheme="minorHAnsi"/>
            <w:spacing w:val="-4"/>
            <w:sz w:val="24"/>
            <w:szCs w:val="24"/>
          </w:rPr>
        </w:r>
        <w:r w:rsidRPr="000F0334">
          <w:rPr>
            <w:rFonts w:asciiTheme="minorHAnsi" w:hAnsiTheme="minorHAnsi" w:cstheme="minorHAnsi"/>
            <w:spacing w:val="-4"/>
            <w:sz w:val="24"/>
            <w:szCs w:val="24"/>
            <w:rPrChange w:id="20" w:author="Eric Wetzel" w:date="2024-04-09T15:24:00Z">
              <w:rPr>
                <w:spacing w:val="-4"/>
                <w:sz w:val="26"/>
                <w:szCs w:val="26"/>
              </w:rPr>
            </w:rPrChange>
          </w:rPr>
          <w:fldChar w:fldCharType="separate"/>
        </w:r>
        <w:r w:rsidRPr="000F0334">
          <w:rPr>
            <w:rStyle w:val="Hyperlink"/>
            <w:rFonts w:asciiTheme="minorHAnsi" w:hAnsiTheme="minorHAnsi" w:cstheme="minorHAnsi"/>
            <w:spacing w:val="-4"/>
            <w:sz w:val="24"/>
            <w:szCs w:val="24"/>
            <w:rPrChange w:id="21" w:author="Eric Wetzel" w:date="2024-04-09T15:24:00Z">
              <w:rPr>
                <w:rStyle w:val="Hyperlink"/>
                <w:spacing w:val="-4"/>
                <w:sz w:val="26"/>
                <w:szCs w:val="26"/>
              </w:rPr>
            </w:rPrChange>
          </w:rPr>
          <w:t>ewetzel@gmail.com</w:t>
        </w:r>
        <w:r w:rsidRPr="000F0334">
          <w:rPr>
            <w:rFonts w:asciiTheme="minorHAnsi" w:hAnsiTheme="minorHAnsi" w:cstheme="minorHAnsi"/>
            <w:spacing w:val="-4"/>
            <w:sz w:val="24"/>
            <w:szCs w:val="24"/>
            <w:rPrChange w:id="22" w:author="Eric Wetzel" w:date="2024-04-09T15:24:00Z">
              <w:rPr>
                <w:spacing w:val="-4"/>
                <w:sz w:val="26"/>
                <w:szCs w:val="26"/>
              </w:rPr>
            </w:rPrChange>
          </w:rPr>
          <w:fldChar w:fldCharType="end"/>
        </w:r>
        <w:r w:rsidRPr="000F0334">
          <w:rPr>
            <w:rFonts w:asciiTheme="minorHAnsi" w:hAnsiTheme="minorHAnsi" w:cstheme="minorHAnsi"/>
            <w:spacing w:val="-4"/>
            <w:sz w:val="24"/>
            <w:szCs w:val="24"/>
            <w:rPrChange w:id="23" w:author="Eric Wetzel" w:date="2024-04-09T15:24:00Z">
              <w:rPr>
                <w:spacing w:val="-4"/>
                <w:sz w:val="26"/>
                <w:szCs w:val="26"/>
              </w:rPr>
            </w:rPrChange>
          </w:rPr>
          <w:t xml:space="preserve"> | </w:t>
        </w:r>
      </w:ins>
      <w:ins w:id="24" w:author="Eric Wetzel" w:date="2024-03-17T20:56:00Z">
        <w:r w:rsidRPr="000F0334">
          <w:rPr>
            <w:rFonts w:asciiTheme="minorHAnsi" w:hAnsiTheme="minorHAnsi" w:cstheme="minorHAnsi"/>
            <w:spacing w:val="-4"/>
            <w:sz w:val="24"/>
            <w:szCs w:val="24"/>
            <w:rPrChange w:id="25" w:author="Eric Wetzel" w:date="2024-04-09T15:24:00Z">
              <w:rPr>
                <w:spacing w:val="-4"/>
                <w:sz w:val="26"/>
                <w:szCs w:val="26"/>
              </w:rPr>
            </w:rPrChange>
          </w:rPr>
          <w:fldChar w:fldCharType="begin"/>
        </w:r>
        <w:r w:rsidRPr="000F0334">
          <w:rPr>
            <w:rFonts w:asciiTheme="minorHAnsi" w:hAnsiTheme="minorHAnsi" w:cstheme="minorHAnsi"/>
            <w:spacing w:val="-4"/>
            <w:sz w:val="24"/>
            <w:szCs w:val="24"/>
            <w:rPrChange w:id="26" w:author="Eric Wetzel" w:date="2024-04-09T15:24:00Z">
              <w:rPr>
                <w:spacing w:val="-4"/>
                <w:sz w:val="26"/>
                <w:szCs w:val="26"/>
              </w:rPr>
            </w:rPrChange>
          </w:rPr>
          <w:instrText>HYPERLINK "https://ericwetzel.com/"</w:instrText>
        </w:r>
        <w:r w:rsidRPr="00212FBC">
          <w:rPr>
            <w:rFonts w:asciiTheme="minorHAnsi" w:hAnsiTheme="minorHAnsi" w:cstheme="minorHAnsi"/>
            <w:spacing w:val="-4"/>
            <w:sz w:val="24"/>
            <w:szCs w:val="24"/>
          </w:rPr>
        </w:r>
        <w:r w:rsidRPr="000F0334">
          <w:rPr>
            <w:rFonts w:asciiTheme="minorHAnsi" w:hAnsiTheme="minorHAnsi" w:cstheme="minorHAnsi"/>
            <w:spacing w:val="-4"/>
            <w:sz w:val="24"/>
            <w:szCs w:val="24"/>
            <w:rPrChange w:id="27" w:author="Eric Wetzel" w:date="2024-04-09T15:24:00Z">
              <w:rPr>
                <w:spacing w:val="-4"/>
                <w:sz w:val="26"/>
                <w:szCs w:val="26"/>
              </w:rPr>
            </w:rPrChange>
          </w:rPr>
          <w:fldChar w:fldCharType="separate"/>
        </w:r>
        <w:r w:rsidRPr="000F0334">
          <w:rPr>
            <w:rStyle w:val="Hyperlink"/>
            <w:rFonts w:asciiTheme="minorHAnsi" w:hAnsiTheme="minorHAnsi" w:cstheme="minorHAnsi"/>
            <w:spacing w:val="-4"/>
            <w:sz w:val="24"/>
            <w:szCs w:val="24"/>
            <w:rPrChange w:id="28" w:author="Eric Wetzel" w:date="2024-04-09T15:24:00Z">
              <w:rPr>
                <w:rStyle w:val="Hyperlink"/>
                <w:spacing w:val="-4"/>
                <w:sz w:val="26"/>
                <w:szCs w:val="26"/>
              </w:rPr>
            </w:rPrChange>
          </w:rPr>
          <w:t>ericwetzel.com</w:t>
        </w:r>
        <w:r w:rsidRPr="000F0334">
          <w:rPr>
            <w:rFonts w:asciiTheme="minorHAnsi" w:hAnsiTheme="minorHAnsi" w:cstheme="minorHAnsi"/>
            <w:spacing w:val="-4"/>
            <w:sz w:val="24"/>
            <w:szCs w:val="24"/>
            <w:rPrChange w:id="29" w:author="Eric Wetzel" w:date="2024-04-09T15:24:00Z">
              <w:rPr>
                <w:spacing w:val="-4"/>
                <w:sz w:val="26"/>
                <w:szCs w:val="26"/>
              </w:rPr>
            </w:rPrChange>
          </w:rPr>
          <w:fldChar w:fldCharType="end"/>
        </w:r>
      </w:ins>
      <w:ins w:id="30" w:author="Eric Wetzel" w:date="2024-03-17T20:55:00Z">
        <w:r w:rsidRPr="000F0334">
          <w:rPr>
            <w:rFonts w:asciiTheme="minorHAnsi" w:hAnsiTheme="minorHAnsi" w:cstheme="minorHAnsi"/>
            <w:spacing w:val="-4"/>
            <w:sz w:val="24"/>
            <w:szCs w:val="24"/>
            <w:rPrChange w:id="31" w:author="Eric Wetzel" w:date="2024-04-09T15:24:00Z">
              <w:rPr>
                <w:spacing w:val="-4"/>
                <w:sz w:val="26"/>
                <w:szCs w:val="26"/>
              </w:rPr>
            </w:rPrChange>
          </w:rPr>
          <w:t xml:space="preserve"> | </w:t>
        </w:r>
      </w:ins>
      <w:ins w:id="32" w:author="Eric Wetzel" w:date="2024-03-17T20:56:00Z">
        <w:r w:rsidRPr="000F0334">
          <w:rPr>
            <w:rFonts w:asciiTheme="minorHAnsi" w:hAnsiTheme="minorHAnsi" w:cstheme="minorHAnsi"/>
            <w:spacing w:val="-4"/>
            <w:sz w:val="24"/>
            <w:szCs w:val="24"/>
            <w:rPrChange w:id="33" w:author="Eric Wetzel" w:date="2024-04-09T15:24:00Z">
              <w:rPr>
                <w:spacing w:val="-4"/>
                <w:sz w:val="26"/>
                <w:szCs w:val="26"/>
              </w:rPr>
            </w:rPrChange>
          </w:rPr>
          <w:fldChar w:fldCharType="begin"/>
        </w:r>
        <w:r w:rsidRPr="000F0334">
          <w:rPr>
            <w:rFonts w:asciiTheme="minorHAnsi" w:hAnsiTheme="minorHAnsi" w:cstheme="minorHAnsi"/>
            <w:spacing w:val="-4"/>
            <w:sz w:val="24"/>
            <w:szCs w:val="24"/>
            <w:rPrChange w:id="34" w:author="Eric Wetzel" w:date="2024-04-09T15:24:00Z">
              <w:rPr>
                <w:spacing w:val="-4"/>
                <w:sz w:val="26"/>
                <w:szCs w:val="26"/>
              </w:rPr>
            </w:rPrChange>
          </w:rPr>
          <w:instrText>HYPERLINK "https://www.linkedin.com/in/ewetzel/"</w:instrText>
        </w:r>
        <w:r w:rsidRPr="00212FBC">
          <w:rPr>
            <w:rFonts w:asciiTheme="minorHAnsi" w:hAnsiTheme="minorHAnsi" w:cstheme="minorHAnsi"/>
            <w:spacing w:val="-4"/>
            <w:sz w:val="24"/>
            <w:szCs w:val="24"/>
          </w:rPr>
        </w:r>
        <w:r w:rsidRPr="000F0334">
          <w:rPr>
            <w:rFonts w:asciiTheme="minorHAnsi" w:hAnsiTheme="minorHAnsi" w:cstheme="minorHAnsi"/>
            <w:spacing w:val="-4"/>
            <w:sz w:val="24"/>
            <w:szCs w:val="24"/>
            <w:rPrChange w:id="35" w:author="Eric Wetzel" w:date="2024-04-09T15:24:00Z">
              <w:rPr>
                <w:spacing w:val="-4"/>
                <w:sz w:val="26"/>
                <w:szCs w:val="26"/>
              </w:rPr>
            </w:rPrChange>
          </w:rPr>
          <w:fldChar w:fldCharType="separate"/>
        </w:r>
        <w:r w:rsidRPr="000F0334">
          <w:rPr>
            <w:rStyle w:val="Hyperlink"/>
            <w:rFonts w:asciiTheme="minorHAnsi" w:hAnsiTheme="minorHAnsi" w:cstheme="minorHAnsi"/>
            <w:spacing w:val="-4"/>
            <w:sz w:val="24"/>
            <w:szCs w:val="24"/>
            <w:rPrChange w:id="36" w:author="Eric Wetzel" w:date="2024-04-09T15:24:00Z">
              <w:rPr>
                <w:rStyle w:val="Hyperlink"/>
                <w:spacing w:val="-4"/>
                <w:sz w:val="26"/>
                <w:szCs w:val="26"/>
              </w:rPr>
            </w:rPrChange>
          </w:rPr>
          <w:t>linkedin.com/in/ewetzel</w:t>
        </w:r>
        <w:r w:rsidRPr="000F0334">
          <w:rPr>
            <w:rFonts w:asciiTheme="minorHAnsi" w:hAnsiTheme="minorHAnsi" w:cstheme="minorHAnsi"/>
            <w:spacing w:val="-4"/>
            <w:sz w:val="24"/>
            <w:szCs w:val="24"/>
            <w:rPrChange w:id="37" w:author="Eric Wetzel" w:date="2024-04-09T15:24:00Z">
              <w:rPr>
                <w:spacing w:val="-4"/>
                <w:sz w:val="26"/>
                <w:szCs w:val="26"/>
              </w:rPr>
            </w:rPrChange>
          </w:rPr>
          <w:fldChar w:fldCharType="end"/>
        </w:r>
      </w:ins>
      <w:ins w:id="38" w:author="Eric Wetzel" w:date="2024-03-17T20:55:00Z">
        <w:r w:rsidRPr="000F0334">
          <w:rPr>
            <w:rFonts w:asciiTheme="minorHAnsi" w:hAnsiTheme="minorHAnsi" w:cstheme="minorHAnsi"/>
            <w:spacing w:val="-4"/>
            <w:sz w:val="24"/>
            <w:szCs w:val="24"/>
            <w:rPrChange w:id="39" w:author="Eric Wetzel" w:date="2024-04-09T15:24:00Z">
              <w:rPr>
                <w:spacing w:val="-4"/>
                <w:sz w:val="26"/>
                <w:szCs w:val="26"/>
              </w:rPr>
            </w:rPrChange>
          </w:rPr>
          <w:t xml:space="preserve"> | </w:t>
        </w:r>
      </w:ins>
      <w:ins w:id="40" w:author="Eric Wetzel" w:date="2024-04-09T18:48:00Z">
        <w:r w:rsidR="001A5999">
          <w:rPr>
            <w:rFonts w:asciiTheme="minorHAnsi" w:hAnsiTheme="minorHAnsi" w:cstheme="minorHAnsi"/>
            <w:spacing w:val="-4"/>
            <w:sz w:val="24"/>
            <w:szCs w:val="24"/>
          </w:rPr>
          <w:fldChar w:fldCharType="begin"/>
        </w:r>
        <w:r w:rsidR="001A5999">
          <w:rPr>
            <w:rFonts w:asciiTheme="minorHAnsi" w:hAnsiTheme="minorHAnsi" w:cstheme="minorHAnsi"/>
            <w:spacing w:val="-4"/>
            <w:sz w:val="24"/>
            <w:szCs w:val="24"/>
          </w:rPr>
          <w:instrText>HYPERLINK "https://github.com/sonder74"</w:instrText>
        </w:r>
        <w:r w:rsidR="001A5999">
          <w:rPr>
            <w:rFonts w:asciiTheme="minorHAnsi" w:hAnsiTheme="minorHAnsi" w:cstheme="minorHAnsi"/>
            <w:spacing w:val="-4"/>
            <w:sz w:val="24"/>
            <w:szCs w:val="24"/>
          </w:rPr>
        </w:r>
        <w:r w:rsidR="001A5999">
          <w:rPr>
            <w:rFonts w:asciiTheme="minorHAnsi" w:hAnsiTheme="minorHAnsi" w:cstheme="minorHAnsi"/>
            <w:spacing w:val="-4"/>
            <w:sz w:val="24"/>
            <w:szCs w:val="24"/>
          </w:rPr>
          <w:fldChar w:fldCharType="separate"/>
        </w:r>
        <w:r w:rsidR="001A5999" w:rsidRPr="001A5999">
          <w:rPr>
            <w:rStyle w:val="Hyperlink"/>
            <w:rFonts w:asciiTheme="minorHAnsi" w:hAnsiTheme="minorHAnsi" w:cstheme="minorHAnsi"/>
            <w:spacing w:val="-4"/>
            <w:sz w:val="24"/>
            <w:szCs w:val="24"/>
            <w:rPrChange w:id="41" w:author="Eric Wetzel" w:date="2024-04-09T18:47:00Z">
              <w:rPr>
                <w:rStyle w:val="Hyperlink"/>
                <w:spacing w:val="-4"/>
                <w:sz w:val="26"/>
                <w:szCs w:val="26"/>
              </w:rPr>
            </w:rPrChange>
          </w:rPr>
          <w:t>github/sonder74</w:t>
        </w:r>
        <w:r w:rsidR="001A5999">
          <w:rPr>
            <w:rFonts w:asciiTheme="minorHAnsi" w:hAnsiTheme="minorHAnsi" w:cstheme="minorHAnsi"/>
            <w:spacing w:val="-4"/>
            <w:sz w:val="24"/>
            <w:szCs w:val="24"/>
          </w:rPr>
          <w:fldChar w:fldCharType="end"/>
        </w:r>
      </w:ins>
    </w:p>
    <w:p w14:paraId="38C012D3" w14:textId="7C3D8DEE" w:rsidR="006B225A" w:rsidDel="00BA1FFC" w:rsidRDefault="00000000" w:rsidP="00C4643E">
      <w:pPr>
        <w:pStyle w:val="BodyText"/>
        <w:ind w:left="0" w:firstLine="0"/>
        <w:rPr>
          <w:del w:id="42" w:author="Eric Wetzel" w:date="2024-03-17T20:57:00Z"/>
          <w:rFonts w:asciiTheme="minorHAnsi" w:hAnsiTheme="minorHAnsi" w:cstheme="minorHAnsi"/>
        </w:rPr>
      </w:pPr>
      <w:del w:id="43" w:author="Eric Wetzel" w:date="2024-03-17T20:57:00Z">
        <w:r w:rsidRPr="00BA1FFC" w:rsidDel="00796999">
          <w:rPr>
            <w:rFonts w:asciiTheme="minorHAnsi" w:hAnsiTheme="minorHAnsi" w:cstheme="minorHAnsi"/>
            <w:rPrChange w:id="44" w:author="Eric Wetzel" w:date="2024-04-02T13:27:00Z">
              <w:rPr/>
            </w:rPrChange>
          </w:rPr>
          <w:fldChar w:fldCharType="begin"/>
        </w:r>
        <w:r w:rsidRPr="00BA1FFC" w:rsidDel="00796999">
          <w:rPr>
            <w:rFonts w:asciiTheme="minorHAnsi" w:hAnsiTheme="minorHAnsi" w:cstheme="minorHAnsi"/>
            <w:rPrChange w:id="45" w:author="Eric Wetzel" w:date="2024-04-02T13:27:00Z">
              <w:rPr/>
            </w:rPrChange>
          </w:rPr>
          <w:delInstrText>HYPERLINK "mailto:ewetzel@gmail.com" \h</w:delInstrText>
        </w:r>
        <w:r w:rsidRPr="00212FBC" w:rsidDel="00796999">
          <w:rPr>
            <w:rFonts w:asciiTheme="minorHAnsi" w:hAnsiTheme="minorHAnsi" w:cstheme="minorHAnsi"/>
          </w:rPr>
        </w:r>
        <w:r w:rsidRPr="00BA1FFC" w:rsidDel="00796999">
          <w:rPr>
            <w:rFonts w:asciiTheme="minorHAnsi" w:hAnsiTheme="minorHAnsi" w:cstheme="minorHAnsi"/>
            <w:rPrChange w:id="46" w:author="Eric Wetzel" w:date="2024-04-02T13:27:00Z">
              <w:rPr>
                <w:color w:val="1154CC"/>
                <w:sz w:val="26"/>
                <w:szCs w:val="26"/>
                <w:u w:val="thick" w:color="1154CC"/>
              </w:rPr>
            </w:rPrChange>
          </w:rPr>
          <w:fldChar w:fldCharType="separate"/>
        </w:r>
        <w:r w:rsidR="006B225A" w:rsidRPr="00BA1FFC" w:rsidDel="00796999">
          <w:rPr>
            <w:rFonts w:asciiTheme="minorHAnsi" w:hAnsiTheme="minorHAnsi" w:cstheme="minorHAnsi"/>
            <w:color w:val="1154CC"/>
            <w:u w:val="thick" w:color="1154CC"/>
            <w:rPrChange w:id="47" w:author="Eric Wetzel" w:date="2024-04-02T13:27:00Z">
              <w:rPr>
                <w:color w:val="1154CC"/>
                <w:sz w:val="26"/>
                <w:szCs w:val="26"/>
                <w:u w:val="thick" w:color="1154CC"/>
              </w:rPr>
            </w:rPrChange>
          </w:rPr>
          <w:delText>ewetzel@gmail.com</w:delText>
        </w:r>
        <w:r w:rsidRPr="00BA1FFC" w:rsidDel="00796999">
          <w:rPr>
            <w:rFonts w:asciiTheme="minorHAnsi" w:hAnsiTheme="minorHAnsi" w:cstheme="minorHAnsi"/>
            <w:color w:val="1154CC"/>
            <w:u w:val="thick" w:color="1154CC"/>
            <w:rPrChange w:id="48" w:author="Eric Wetzel" w:date="2024-04-02T13:27:00Z">
              <w:rPr>
                <w:color w:val="1154CC"/>
                <w:sz w:val="26"/>
                <w:szCs w:val="26"/>
                <w:u w:val="thick" w:color="1154CC"/>
              </w:rPr>
            </w:rPrChange>
          </w:rPr>
          <w:fldChar w:fldCharType="end"/>
        </w:r>
        <w:r w:rsidR="006B225A" w:rsidRPr="00BA1FFC" w:rsidDel="00796999">
          <w:rPr>
            <w:rFonts w:asciiTheme="minorHAnsi" w:hAnsiTheme="minorHAnsi" w:cstheme="minorHAnsi"/>
            <w:color w:val="1154CC"/>
            <w:spacing w:val="-12"/>
            <w:rPrChange w:id="49" w:author="Eric Wetzel" w:date="2024-04-02T13:27:00Z">
              <w:rPr>
                <w:color w:val="1154CC"/>
                <w:spacing w:val="-12"/>
                <w:sz w:val="26"/>
                <w:szCs w:val="26"/>
              </w:rPr>
            </w:rPrChange>
          </w:rPr>
          <w:delText xml:space="preserve"> </w:delText>
        </w:r>
        <w:r w:rsidR="006B225A" w:rsidRPr="00BA1FFC" w:rsidDel="00796999">
          <w:rPr>
            <w:rFonts w:asciiTheme="minorHAnsi" w:hAnsiTheme="minorHAnsi" w:cstheme="minorHAnsi"/>
            <w:rPrChange w:id="50" w:author="Eric Wetzel" w:date="2024-04-02T13:27:00Z">
              <w:rPr>
                <w:sz w:val="26"/>
                <w:szCs w:val="26"/>
              </w:rPr>
            </w:rPrChange>
          </w:rPr>
          <w:delText>|</w:delText>
        </w:r>
        <w:r w:rsidR="006B225A" w:rsidRPr="00BA1FFC" w:rsidDel="00796999">
          <w:rPr>
            <w:rFonts w:asciiTheme="minorHAnsi" w:hAnsiTheme="minorHAnsi" w:cstheme="minorHAnsi"/>
            <w:spacing w:val="-10"/>
            <w:rPrChange w:id="51" w:author="Eric Wetzel" w:date="2024-04-02T13:27:00Z">
              <w:rPr>
                <w:spacing w:val="-10"/>
                <w:sz w:val="26"/>
                <w:szCs w:val="26"/>
              </w:rPr>
            </w:rPrChange>
          </w:rPr>
          <w:delText xml:space="preserve"> </w:delText>
        </w:r>
        <w:r w:rsidRPr="00BA1FFC" w:rsidDel="00796999">
          <w:rPr>
            <w:rFonts w:asciiTheme="minorHAnsi" w:hAnsiTheme="minorHAnsi" w:cstheme="minorHAnsi"/>
            <w:rPrChange w:id="52" w:author="Eric Wetzel" w:date="2024-04-02T13:27:00Z">
              <w:rPr/>
            </w:rPrChange>
          </w:rPr>
          <w:fldChar w:fldCharType="begin"/>
        </w:r>
        <w:r w:rsidRPr="00BA1FFC" w:rsidDel="00796999">
          <w:rPr>
            <w:rFonts w:asciiTheme="minorHAnsi" w:hAnsiTheme="minorHAnsi" w:cstheme="minorHAnsi"/>
            <w:rPrChange w:id="53" w:author="Eric Wetzel" w:date="2024-04-02T13:27:00Z">
              <w:rPr/>
            </w:rPrChange>
          </w:rPr>
          <w:delInstrText>HYPERLINK "https://www.linkedin.com/in/ewetzel/" \h</w:delInstrText>
        </w:r>
        <w:r w:rsidRPr="00212FBC" w:rsidDel="00796999">
          <w:rPr>
            <w:rFonts w:asciiTheme="minorHAnsi" w:hAnsiTheme="minorHAnsi" w:cstheme="minorHAnsi"/>
          </w:rPr>
        </w:r>
        <w:r w:rsidRPr="00BA1FFC" w:rsidDel="00796999">
          <w:rPr>
            <w:rFonts w:asciiTheme="minorHAnsi" w:hAnsiTheme="minorHAnsi" w:cstheme="minorHAnsi"/>
            <w:rPrChange w:id="54" w:author="Eric Wetzel" w:date="2024-04-02T13:27:00Z">
              <w:rPr>
                <w:color w:val="1154CC"/>
                <w:sz w:val="26"/>
                <w:szCs w:val="26"/>
                <w:u w:val="thick" w:color="1154CC"/>
              </w:rPr>
            </w:rPrChange>
          </w:rPr>
          <w:fldChar w:fldCharType="separate"/>
        </w:r>
        <w:r w:rsidR="006B225A" w:rsidRPr="00BA1FFC" w:rsidDel="00796999">
          <w:rPr>
            <w:rFonts w:asciiTheme="minorHAnsi" w:hAnsiTheme="minorHAnsi" w:cstheme="minorHAnsi"/>
            <w:color w:val="1154CC"/>
            <w:u w:val="thick" w:color="1154CC"/>
            <w:rPrChange w:id="55" w:author="Eric Wetzel" w:date="2024-04-02T13:27:00Z">
              <w:rPr>
                <w:color w:val="1154CC"/>
                <w:sz w:val="26"/>
                <w:szCs w:val="26"/>
                <w:u w:val="thick" w:color="1154CC"/>
              </w:rPr>
            </w:rPrChange>
          </w:rPr>
          <w:delText>linkedin.com/in/ewetzel</w:delText>
        </w:r>
        <w:r w:rsidRPr="00BA1FFC" w:rsidDel="00796999">
          <w:rPr>
            <w:rFonts w:asciiTheme="minorHAnsi" w:hAnsiTheme="minorHAnsi" w:cstheme="minorHAnsi"/>
            <w:color w:val="1154CC"/>
            <w:u w:val="thick" w:color="1154CC"/>
            <w:rPrChange w:id="56" w:author="Eric Wetzel" w:date="2024-04-02T13:27:00Z">
              <w:rPr>
                <w:color w:val="1154CC"/>
                <w:sz w:val="26"/>
                <w:szCs w:val="26"/>
                <w:u w:val="thick" w:color="1154CC"/>
              </w:rPr>
            </w:rPrChange>
          </w:rPr>
          <w:fldChar w:fldCharType="end"/>
        </w:r>
        <w:r w:rsidR="006B225A" w:rsidRPr="00BA1FFC" w:rsidDel="00796999">
          <w:rPr>
            <w:rFonts w:asciiTheme="minorHAnsi" w:hAnsiTheme="minorHAnsi" w:cstheme="minorHAnsi"/>
            <w:color w:val="1154CC"/>
            <w:spacing w:val="-9"/>
            <w:rPrChange w:id="57" w:author="Eric Wetzel" w:date="2024-04-02T13:27:00Z">
              <w:rPr>
                <w:color w:val="1154CC"/>
                <w:spacing w:val="-9"/>
                <w:sz w:val="26"/>
                <w:szCs w:val="26"/>
              </w:rPr>
            </w:rPrChange>
          </w:rPr>
          <w:delText xml:space="preserve"> </w:delText>
        </w:r>
        <w:r w:rsidR="006B225A" w:rsidRPr="00BA1FFC" w:rsidDel="00796999">
          <w:rPr>
            <w:rFonts w:asciiTheme="minorHAnsi" w:hAnsiTheme="minorHAnsi" w:cstheme="minorHAnsi"/>
            <w:rPrChange w:id="58" w:author="Eric Wetzel" w:date="2024-04-02T13:27:00Z">
              <w:rPr>
                <w:sz w:val="26"/>
                <w:szCs w:val="26"/>
              </w:rPr>
            </w:rPrChange>
          </w:rPr>
          <w:delText>|</w:delText>
        </w:r>
        <w:r w:rsidR="006B225A" w:rsidRPr="00BA1FFC" w:rsidDel="00796999">
          <w:rPr>
            <w:rFonts w:asciiTheme="minorHAnsi" w:hAnsiTheme="minorHAnsi" w:cstheme="minorHAnsi"/>
            <w:spacing w:val="-9"/>
            <w:rPrChange w:id="59" w:author="Eric Wetzel" w:date="2024-04-02T13:27:00Z">
              <w:rPr>
                <w:spacing w:val="-9"/>
                <w:sz w:val="26"/>
                <w:szCs w:val="26"/>
              </w:rPr>
            </w:rPrChange>
          </w:rPr>
          <w:delText xml:space="preserve"> </w:delText>
        </w:r>
        <w:r w:rsidRPr="00BA1FFC" w:rsidDel="00796999">
          <w:rPr>
            <w:rFonts w:asciiTheme="minorHAnsi" w:hAnsiTheme="minorHAnsi" w:cstheme="minorHAnsi"/>
            <w:rPrChange w:id="60" w:author="Eric Wetzel" w:date="2024-04-02T13:27:00Z">
              <w:rPr/>
            </w:rPrChange>
          </w:rPr>
          <w:fldChar w:fldCharType="begin"/>
        </w:r>
        <w:r w:rsidRPr="00BA1FFC" w:rsidDel="00796999">
          <w:rPr>
            <w:rFonts w:asciiTheme="minorHAnsi" w:hAnsiTheme="minorHAnsi" w:cstheme="minorHAnsi"/>
            <w:rPrChange w:id="61" w:author="Eric Wetzel" w:date="2024-04-02T13:27:00Z">
              <w:rPr/>
            </w:rPrChange>
          </w:rPr>
          <w:delInstrText>HYPERLINK "https://github.com/sonder74" \h</w:delInstrText>
        </w:r>
        <w:r w:rsidRPr="00212FBC" w:rsidDel="00796999">
          <w:rPr>
            <w:rFonts w:asciiTheme="minorHAnsi" w:hAnsiTheme="minorHAnsi" w:cstheme="minorHAnsi"/>
          </w:rPr>
        </w:r>
        <w:r w:rsidRPr="00BA1FFC" w:rsidDel="00796999">
          <w:rPr>
            <w:rFonts w:asciiTheme="minorHAnsi" w:hAnsiTheme="minorHAnsi" w:cstheme="minorHAnsi"/>
            <w:rPrChange w:id="62" w:author="Eric Wetzel" w:date="2024-04-02T13:27:00Z">
              <w:rPr>
                <w:color w:val="1154CC"/>
                <w:spacing w:val="-2"/>
                <w:sz w:val="26"/>
                <w:szCs w:val="26"/>
                <w:u w:val="thick" w:color="1154CC"/>
              </w:rPr>
            </w:rPrChange>
          </w:rPr>
          <w:fldChar w:fldCharType="separate"/>
        </w:r>
        <w:r w:rsidR="006B225A" w:rsidRPr="00BA1FFC" w:rsidDel="00796999">
          <w:rPr>
            <w:rFonts w:asciiTheme="minorHAnsi" w:hAnsiTheme="minorHAnsi" w:cstheme="minorHAnsi"/>
            <w:color w:val="1154CC"/>
            <w:spacing w:val="-2"/>
            <w:u w:val="thick" w:color="1154CC"/>
            <w:rPrChange w:id="63" w:author="Eric Wetzel" w:date="2024-04-02T13:27:00Z">
              <w:rPr>
                <w:color w:val="1154CC"/>
                <w:spacing w:val="-2"/>
                <w:sz w:val="26"/>
                <w:szCs w:val="26"/>
                <w:u w:val="thick" w:color="1154CC"/>
              </w:rPr>
            </w:rPrChange>
          </w:rPr>
          <w:delText>github.com/sonder74</w:delText>
        </w:r>
        <w:r w:rsidRPr="00BA1FFC" w:rsidDel="00796999">
          <w:rPr>
            <w:rFonts w:asciiTheme="minorHAnsi" w:hAnsiTheme="minorHAnsi" w:cstheme="minorHAnsi"/>
            <w:color w:val="1154CC"/>
            <w:spacing w:val="-2"/>
            <w:u w:val="thick" w:color="1154CC"/>
            <w:rPrChange w:id="64" w:author="Eric Wetzel" w:date="2024-04-02T13:27:00Z">
              <w:rPr>
                <w:color w:val="1154CC"/>
                <w:spacing w:val="-2"/>
                <w:sz w:val="26"/>
                <w:szCs w:val="26"/>
                <w:u w:val="thick" w:color="1154CC"/>
              </w:rPr>
            </w:rPrChange>
          </w:rPr>
          <w:fldChar w:fldCharType="end"/>
        </w:r>
      </w:del>
    </w:p>
    <w:p w14:paraId="5A2D3B9D" w14:textId="77777777" w:rsidR="006B225A" w:rsidRPr="00BA1FFC" w:rsidRDefault="006B225A" w:rsidP="00C4643E">
      <w:pPr>
        <w:pStyle w:val="BodyText"/>
        <w:ind w:left="0" w:firstLine="0"/>
        <w:rPr>
          <w:rFonts w:asciiTheme="minorHAnsi" w:hAnsiTheme="minorHAnsi" w:cstheme="minorHAnsi"/>
          <w:rPrChange w:id="65" w:author="Eric Wetzel" w:date="2024-04-02T13:27:00Z">
            <w:rPr>
              <w:sz w:val="24"/>
            </w:rPr>
          </w:rPrChange>
        </w:rPr>
      </w:pPr>
    </w:p>
    <w:p w14:paraId="1454DCD7" w14:textId="77777777" w:rsidR="006B225A" w:rsidRPr="006E3EC9" w:rsidDel="00BA1FFC" w:rsidRDefault="006B225A">
      <w:pPr>
        <w:pStyle w:val="Heading1"/>
        <w:spacing w:after="100"/>
        <w:ind w:left="0"/>
        <w:rPr>
          <w:del w:id="66" w:author="Eric Wetzel" w:date="2024-04-02T13:27:00Z"/>
          <w:rFonts w:asciiTheme="minorHAnsi" w:hAnsiTheme="minorHAnsi" w:cstheme="minorHAnsi"/>
          <w:spacing w:val="-2"/>
          <w:sz w:val="28"/>
          <w:szCs w:val="28"/>
          <w:rPrChange w:id="67" w:author="Eric Wetzel" w:date="2024-04-09T18:51:00Z">
            <w:rPr>
              <w:del w:id="68" w:author="Eric Wetzel" w:date="2024-04-02T13:27:00Z"/>
              <w:rFonts w:asciiTheme="minorHAnsi" w:hAnsiTheme="minorHAnsi" w:cstheme="minorHAnsi"/>
              <w:b w:val="0"/>
              <w:bCs w:val="0"/>
              <w:spacing w:val="-2"/>
              <w:sz w:val="28"/>
              <w:szCs w:val="28"/>
            </w:rPr>
          </w:rPrChange>
        </w:rPr>
        <w:pPrChange w:id="69" w:author="Eric Wetzel" w:date="2024-04-02T13:37:00Z">
          <w:pPr>
            <w:pStyle w:val="Heading1"/>
            <w:ind w:left="0"/>
          </w:pPr>
        </w:pPrChange>
      </w:pPr>
      <w:r w:rsidRPr="006E3EC9">
        <w:rPr>
          <w:rFonts w:asciiTheme="minorHAnsi" w:hAnsiTheme="minorHAnsi" w:cstheme="minorHAnsi"/>
          <w:spacing w:val="-2"/>
          <w:sz w:val="28"/>
          <w:szCs w:val="28"/>
          <w:rPrChange w:id="70" w:author="Eric Wetzel" w:date="2024-04-09T18:51:00Z">
            <w:rPr>
              <w:b w:val="0"/>
              <w:bCs w:val="0"/>
              <w:spacing w:val="-2"/>
            </w:rPr>
          </w:rPrChange>
        </w:rPr>
        <w:t>Summary</w:t>
      </w:r>
    </w:p>
    <w:p w14:paraId="58028230" w14:textId="77777777" w:rsidR="00BA1FFC" w:rsidRDefault="00BA1FFC">
      <w:pPr>
        <w:pStyle w:val="BodyText"/>
        <w:spacing w:after="100"/>
        <w:ind w:left="0" w:firstLine="0"/>
        <w:rPr>
          <w:ins w:id="71" w:author="Eric Wetzel" w:date="2024-04-02T13:28:00Z"/>
          <w:rFonts w:asciiTheme="minorHAnsi" w:hAnsiTheme="minorHAnsi" w:cstheme="minorHAnsi"/>
        </w:rPr>
        <w:pPrChange w:id="72" w:author="Eric Wetzel" w:date="2024-04-02T13:37:00Z">
          <w:pPr>
            <w:pStyle w:val="BodyText"/>
            <w:ind w:left="0" w:firstLine="0"/>
          </w:pPr>
        </w:pPrChange>
      </w:pPr>
    </w:p>
    <w:p w14:paraId="16A8DFAD" w14:textId="5B987096" w:rsidR="006B225A" w:rsidDel="00935FD2" w:rsidRDefault="006B225A">
      <w:pPr>
        <w:pStyle w:val="BodyText"/>
        <w:ind w:left="0" w:firstLine="0"/>
        <w:rPr>
          <w:del w:id="73" w:author="Eric Wetzel" w:date="2024-04-02T13:27:00Z"/>
          <w:rFonts w:asciiTheme="minorHAnsi" w:hAnsiTheme="minorHAnsi" w:cstheme="minorHAnsi"/>
        </w:rPr>
      </w:pPr>
      <w:r w:rsidRPr="00BA1FFC">
        <w:rPr>
          <w:rFonts w:asciiTheme="minorHAnsi" w:hAnsiTheme="minorHAnsi" w:cstheme="minorHAnsi"/>
          <w:rPrChange w:id="74" w:author="Eric Wetzel" w:date="2024-04-02T13:27:00Z">
            <w:rPr/>
          </w:rPrChange>
        </w:rPr>
        <w:t xml:space="preserve">I am a </w:t>
      </w:r>
      <w:del w:id="75" w:author="Eric Wetzel" w:date="2024-04-02T13:43:00Z">
        <w:r w:rsidRPr="00BA1FFC" w:rsidDel="00986378">
          <w:rPr>
            <w:rFonts w:asciiTheme="minorHAnsi" w:hAnsiTheme="minorHAnsi" w:cstheme="minorHAnsi"/>
            <w:rPrChange w:id="76" w:author="Eric Wetzel" w:date="2024-04-02T13:27:00Z">
              <w:rPr/>
            </w:rPrChange>
          </w:rPr>
          <w:delText xml:space="preserve">senior-level </w:delText>
        </w:r>
      </w:del>
      <w:r w:rsidRPr="00BA1FFC">
        <w:rPr>
          <w:rFonts w:asciiTheme="minorHAnsi" w:hAnsiTheme="minorHAnsi" w:cstheme="minorHAnsi"/>
          <w:rPrChange w:id="77" w:author="Eric Wetzel" w:date="2024-04-02T13:27:00Z">
            <w:rPr/>
          </w:rPrChange>
        </w:rPr>
        <w:t xml:space="preserve">communications professional, content producer, and </w:t>
      </w:r>
      <w:ins w:id="78" w:author="Dunlap, Luke W" w:date="2024-02-28T15:44:00Z">
        <w:r w:rsidR="00915576" w:rsidRPr="00BA1FFC">
          <w:rPr>
            <w:rFonts w:asciiTheme="minorHAnsi" w:hAnsiTheme="minorHAnsi" w:cstheme="minorHAnsi"/>
            <w:rPrChange w:id="79" w:author="Eric Wetzel" w:date="2024-04-02T13:27:00Z">
              <w:rPr/>
            </w:rPrChange>
          </w:rPr>
          <w:t xml:space="preserve">creative </w:t>
        </w:r>
      </w:ins>
      <w:r w:rsidRPr="00BA1FFC">
        <w:rPr>
          <w:rFonts w:asciiTheme="minorHAnsi" w:hAnsiTheme="minorHAnsi" w:cstheme="minorHAnsi"/>
          <w:rPrChange w:id="80" w:author="Eric Wetzel" w:date="2024-04-02T13:27:00Z">
            <w:rPr/>
          </w:rPrChange>
        </w:rPr>
        <w:t xml:space="preserve">project manager with </w:t>
      </w:r>
      <w:r w:rsidR="007743FD" w:rsidRPr="00BA1FFC">
        <w:rPr>
          <w:rFonts w:asciiTheme="minorHAnsi" w:hAnsiTheme="minorHAnsi" w:cstheme="minorHAnsi"/>
          <w:rPrChange w:id="81" w:author="Eric Wetzel" w:date="2024-04-02T13:27:00Z">
            <w:rPr/>
          </w:rPrChange>
        </w:rPr>
        <w:t>a background</w:t>
      </w:r>
      <w:r w:rsidRPr="00BA1FFC">
        <w:rPr>
          <w:rFonts w:asciiTheme="minorHAnsi" w:hAnsiTheme="minorHAnsi" w:cstheme="minorHAnsi"/>
          <w:rPrChange w:id="82" w:author="Eric Wetzel" w:date="2024-04-02T13:27:00Z">
            <w:rPr/>
          </w:rPrChange>
        </w:rPr>
        <w:t xml:space="preserve"> in </w:t>
      </w:r>
      <w:del w:id="83" w:author="Eric Wetzel" w:date="2024-03-15T15:09:00Z">
        <w:r w:rsidRPr="00BA1FFC" w:rsidDel="004C205D">
          <w:rPr>
            <w:rFonts w:asciiTheme="minorHAnsi" w:hAnsiTheme="minorHAnsi" w:cstheme="minorHAnsi"/>
            <w:rPrChange w:id="84" w:author="Eric Wetzel" w:date="2024-04-02T13:27:00Z">
              <w:rPr/>
            </w:rPrChange>
          </w:rPr>
          <w:delText>fundraising, writing, and data analysis</w:delText>
        </w:r>
      </w:del>
      <w:ins w:id="85" w:author="Eric Wetzel" w:date="2024-03-15T15:09:00Z">
        <w:r w:rsidR="004C205D" w:rsidRPr="00BA1FFC">
          <w:rPr>
            <w:rFonts w:asciiTheme="minorHAnsi" w:hAnsiTheme="minorHAnsi" w:cstheme="minorHAnsi"/>
            <w:rPrChange w:id="86" w:author="Eric Wetzel" w:date="2024-04-02T13:27:00Z">
              <w:rPr/>
            </w:rPrChange>
          </w:rPr>
          <w:t>writing</w:t>
        </w:r>
      </w:ins>
      <w:ins w:id="87" w:author="Eric Wetzel" w:date="2024-03-28T10:27:00Z">
        <w:r w:rsidR="00FB53D1" w:rsidRPr="00BA1FFC">
          <w:rPr>
            <w:rFonts w:asciiTheme="minorHAnsi" w:hAnsiTheme="minorHAnsi" w:cstheme="minorHAnsi"/>
            <w:rPrChange w:id="88" w:author="Eric Wetzel" w:date="2024-04-02T13:27:00Z">
              <w:rPr/>
            </w:rPrChange>
          </w:rPr>
          <w:t xml:space="preserve">, </w:t>
        </w:r>
      </w:ins>
      <w:ins w:id="89" w:author="Eric Wetzel" w:date="2024-03-15T15:09:00Z">
        <w:r w:rsidR="004C205D" w:rsidRPr="00BA1FFC">
          <w:rPr>
            <w:rFonts w:asciiTheme="minorHAnsi" w:hAnsiTheme="minorHAnsi" w:cstheme="minorHAnsi"/>
            <w:rPrChange w:id="90" w:author="Eric Wetzel" w:date="2024-04-02T13:27:00Z">
              <w:rPr/>
            </w:rPrChange>
          </w:rPr>
          <w:t>fundraising</w:t>
        </w:r>
      </w:ins>
      <w:ins w:id="91" w:author="Eric Wetzel" w:date="2024-03-28T10:30:00Z">
        <w:r w:rsidR="00FB53D1" w:rsidRPr="00BA1FFC">
          <w:rPr>
            <w:rFonts w:asciiTheme="minorHAnsi" w:hAnsiTheme="minorHAnsi" w:cstheme="minorHAnsi"/>
            <w:rPrChange w:id="92" w:author="Eric Wetzel" w:date="2024-04-02T13:27:00Z">
              <w:rPr/>
            </w:rPrChange>
          </w:rPr>
          <w:t xml:space="preserve">, </w:t>
        </w:r>
      </w:ins>
      <w:ins w:id="93" w:author="Eric Wetzel" w:date="2024-03-28T10:27:00Z">
        <w:r w:rsidR="00FB53D1" w:rsidRPr="00BA1FFC">
          <w:rPr>
            <w:rFonts w:asciiTheme="minorHAnsi" w:hAnsiTheme="minorHAnsi" w:cstheme="minorHAnsi"/>
            <w:rPrChange w:id="94" w:author="Eric Wetzel" w:date="2024-04-02T13:27:00Z">
              <w:rPr/>
            </w:rPrChange>
          </w:rPr>
          <w:t>and computer programming</w:t>
        </w:r>
      </w:ins>
      <w:r w:rsidRPr="00BA1FFC">
        <w:rPr>
          <w:rFonts w:asciiTheme="minorHAnsi" w:hAnsiTheme="minorHAnsi" w:cstheme="minorHAnsi"/>
          <w:rPrChange w:id="95" w:author="Eric Wetzel" w:date="2024-04-02T13:27:00Z">
            <w:rPr/>
          </w:rPrChange>
        </w:rPr>
        <w:t xml:space="preserve">. I </w:t>
      </w:r>
      <w:ins w:id="96" w:author="Eric Wetzel" w:date="2024-03-28T10:27:00Z">
        <w:r w:rsidR="00FB53D1" w:rsidRPr="00BA1FFC">
          <w:rPr>
            <w:rFonts w:asciiTheme="minorHAnsi" w:hAnsiTheme="minorHAnsi" w:cstheme="minorHAnsi"/>
            <w:rPrChange w:id="97" w:author="Eric Wetzel" w:date="2024-04-02T13:27:00Z">
              <w:rPr/>
            </w:rPrChange>
          </w:rPr>
          <w:t xml:space="preserve">simplify </w:t>
        </w:r>
      </w:ins>
      <w:del w:id="98" w:author="Eric Wetzel" w:date="2024-03-28T10:27:00Z">
        <w:r w:rsidR="007743FD" w:rsidRPr="00BA1FFC" w:rsidDel="00FB53D1">
          <w:rPr>
            <w:rFonts w:asciiTheme="minorHAnsi" w:hAnsiTheme="minorHAnsi" w:cstheme="minorHAnsi"/>
            <w:rPrChange w:id="99" w:author="Eric Wetzel" w:date="2024-04-02T13:27:00Z">
              <w:rPr/>
            </w:rPrChange>
          </w:rPr>
          <w:delText xml:space="preserve">am adept at </w:delText>
        </w:r>
      </w:del>
      <w:del w:id="100" w:author="Eric Wetzel" w:date="2024-03-15T15:12:00Z">
        <w:r w:rsidR="007743FD" w:rsidRPr="00BA1FFC" w:rsidDel="009F7B69">
          <w:rPr>
            <w:rFonts w:asciiTheme="minorHAnsi" w:hAnsiTheme="minorHAnsi" w:cstheme="minorHAnsi"/>
            <w:rPrChange w:id="101" w:author="Eric Wetzel" w:date="2024-04-02T13:27:00Z">
              <w:rPr/>
            </w:rPrChange>
          </w:rPr>
          <w:delText>simplifying</w:delText>
        </w:r>
        <w:r w:rsidRPr="00BA1FFC" w:rsidDel="009F7B69">
          <w:rPr>
            <w:rFonts w:asciiTheme="minorHAnsi" w:hAnsiTheme="minorHAnsi" w:cstheme="minorHAnsi"/>
            <w:rPrChange w:id="102" w:author="Eric Wetzel" w:date="2024-04-02T13:27:00Z">
              <w:rPr/>
            </w:rPrChange>
          </w:rPr>
          <w:delText xml:space="preserve"> </w:delText>
        </w:r>
      </w:del>
      <w:r w:rsidRPr="00BA1FFC">
        <w:rPr>
          <w:rFonts w:asciiTheme="minorHAnsi" w:hAnsiTheme="minorHAnsi" w:cstheme="minorHAnsi"/>
          <w:rPrChange w:id="103" w:author="Eric Wetzel" w:date="2024-04-02T13:27:00Z">
            <w:rPr/>
          </w:rPrChange>
        </w:rPr>
        <w:t xml:space="preserve">complex information into </w:t>
      </w:r>
      <w:del w:id="104" w:author="Eric Wetzel" w:date="2024-03-15T15:09:00Z">
        <w:r w:rsidRPr="00BA1FFC" w:rsidDel="004C205D">
          <w:rPr>
            <w:rFonts w:asciiTheme="minorHAnsi" w:hAnsiTheme="minorHAnsi" w:cstheme="minorHAnsi"/>
            <w:rPrChange w:id="105" w:author="Eric Wetzel" w:date="2024-04-02T13:27:00Z">
              <w:rPr/>
            </w:rPrChange>
          </w:rPr>
          <w:delText xml:space="preserve">straightforward </w:delText>
        </w:r>
      </w:del>
      <w:r w:rsidRPr="00BA1FFC">
        <w:rPr>
          <w:rFonts w:asciiTheme="minorHAnsi" w:hAnsiTheme="minorHAnsi" w:cstheme="minorHAnsi"/>
          <w:rPrChange w:id="106" w:author="Eric Wetzel" w:date="2024-04-02T13:27:00Z">
            <w:rPr/>
          </w:rPrChange>
        </w:rPr>
        <w:t>narratives for donors, the public, and other audiences</w:t>
      </w:r>
      <w:r w:rsidR="007743FD" w:rsidRPr="00BA1FFC">
        <w:rPr>
          <w:rFonts w:asciiTheme="minorHAnsi" w:hAnsiTheme="minorHAnsi" w:cstheme="minorHAnsi"/>
          <w:rPrChange w:id="107" w:author="Eric Wetzel" w:date="2024-04-02T13:27:00Z">
            <w:rPr/>
          </w:rPrChange>
        </w:rPr>
        <w:t xml:space="preserve">. I </w:t>
      </w:r>
      <w:ins w:id="108" w:author="Eric Wetzel" w:date="2024-03-28T10:40:00Z">
        <w:r w:rsidR="00AE0132" w:rsidRPr="00BA1FFC">
          <w:rPr>
            <w:rFonts w:asciiTheme="minorHAnsi" w:hAnsiTheme="minorHAnsi" w:cstheme="minorHAnsi"/>
            <w:rPrChange w:id="109" w:author="Eric Wetzel" w:date="2024-04-02T13:27:00Z">
              <w:rPr/>
            </w:rPrChange>
          </w:rPr>
          <w:t xml:space="preserve">also </w:t>
        </w:r>
      </w:ins>
      <w:del w:id="110" w:author="Eric Wetzel" w:date="2024-03-15T15:09:00Z">
        <w:r w:rsidR="007743FD" w:rsidRPr="00BA1FFC" w:rsidDel="004C205D">
          <w:rPr>
            <w:rFonts w:asciiTheme="minorHAnsi" w:hAnsiTheme="minorHAnsi" w:cstheme="minorHAnsi"/>
            <w:rPrChange w:id="111" w:author="Eric Wetzel" w:date="2024-04-02T13:27:00Z">
              <w:rPr/>
            </w:rPrChange>
          </w:rPr>
          <w:delText xml:space="preserve">also </w:delText>
        </w:r>
      </w:del>
      <w:r w:rsidR="007743FD" w:rsidRPr="00BA1FFC">
        <w:rPr>
          <w:rFonts w:asciiTheme="minorHAnsi" w:hAnsiTheme="minorHAnsi" w:cstheme="minorHAnsi"/>
          <w:rPrChange w:id="112" w:author="Eric Wetzel" w:date="2024-04-02T13:27:00Z">
            <w:rPr/>
          </w:rPrChange>
        </w:rPr>
        <w:t xml:space="preserve">have experience </w:t>
      </w:r>
      <w:del w:id="113" w:author="Eric Wetzel" w:date="2024-03-28T10:31:00Z">
        <w:r w:rsidR="007743FD" w:rsidRPr="00BA1FFC" w:rsidDel="00FB53D1">
          <w:rPr>
            <w:rFonts w:asciiTheme="minorHAnsi" w:hAnsiTheme="minorHAnsi" w:cstheme="minorHAnsi"/>
            <w:rPrChange w:id="114" w:author="Eric Wetzel" w:date="2024-04-02T13:27:00Z">
              <w:rPr/>
            </w:rPrChange>
          </w:rPr>
          <w:delText xml:space="preserve">managing </w:delText>
        </w:r>
        <w:r w:rsidRPr="00BA1FFC" w:rsidDel="00FB53D1">
          <w:rPr>
            <w:rFonts w:asciiTheme="minorHAnsi" w:hAnsiTheme="minorHAnsi" w:cstheme="minorHAnsi"/>
            <w:rPrChange w:id="115" w:author="Eric Wetzel" w:date="2024-04-02T13:27:00Z">
              <w:rPr/>
            </w:rPrChange>
          </w:rPr>
          <w:delText xml:space="preserve">and </w:delText>
        </w:r>
        <w:r w:rsidR="007743FD" w:rsidRPr="00BA1FFC" w:rsidDel="00FB53D1">
          <w:rPr>
            <w:rFonts w:asciiTheme="minorHAnsi" w:hAnsiTheme="minorHAnsi" w:cstheme="minorHAnsi"/>
            <w:rPrChange w:id="116" w:author="Eric Wetzel" w:date="2024-04-02T13:27:00Z">
              <w:rPr/>
            </w:rPrChange>
          </w:rPr>
          <w:delText>collaborating</w:delText>
        </w:r>
        <w:r w:rsidRPr="00BA1FFC" w:rsidDel="00FB53D1">
          <w:rPr>
            <w:rFonts w:asciiTheme="minorHAnsi" w:hAnsiTheme="minorHAnsi" w:cstheme="minorHAnsi"/>
            <w:rPrChange w:id="117" w:author="Eric Wetzel" w:date="2024-04-02T13:27:00Z">
              <w:rPr/>
            </w:rPrChange>
          </w:rPr>
          <w:delText xml:space="preserve"> with cross</w:delText>
        </w:r>
      </w:del>
      <w:ins w:id="118" w:author="Eric Wetzel" w:date="2024-03-28T10:31:00Z">
        <w:r w:rsidR="00FB53D1" w:rsidRPr="00BA1FFC">
          <w:rPr>
            <w:rFonts w:asciiTheme="minorHAnsi" w:hAnsiTheme="minorHAnsi" w:cstheme="minorHAnsi"/>
            <w:rPrChange w:id="119" w:author="Eric Wetzel" w:date="2024-04-02T13:27:00Z">
              <w:rPr/>
            </w:rPrChange>
          </w:rPr>
          <w:t>working with cross-</w:t>
        </w:r>
      </w:ins>
      <w:del w:id="120" w:author="Eric Wetzel" w:date="2024-03-28T10:31:00Z">
        <w:r w:rsidRPr="00BA1FFC" w:rsidDel="00FB53D1">
          <w:rPr>
            <w:rFonts w:asciiTheme="minorHAnsi" w:hAnsiTheme="minorHAnsi" w:cstheme="minorHAnsi"/>
            <w:rPrChange w:id="121" w:author="Eric Wetzel" w:date="2024-04-02T13:27:00Z">
              <w:rPr/>
            </w:rPrChange>
          </w:rPr>
          <w:delText>-</w:delText>
        </w:r>
      </w:del>
      <w:r w:rsidRPr="00BA1FFC">
        <w:rPr>
          <w:rFonts w:asciiTheme="minorHAnsi" w:hAnsiTheme="minorHAnsi" w:cstheme="minorHAnsi"/>
          <w:rPrChange w:id="122" w:author="Eric Wetzel" w:date="2024-04-02T13:27:00Z">
            <w:rPr/>
          </w:rPrChange>
        </w:rPr>
        <w:t>functional teams</w:t>
      </w:r>
      <w:ins w:id="123" w:author="Eric Wetzel" w:date="2024-03-17T20:50:00Z">
        <w:r w:rsidR="00D06470" w:rsidRPr="00BA1FFC">
          <w:rPr>
            <w:rFonts w:asciiTheme="minorHAnsi" w:hAnsiTheme="minorHAnsi" w:cstheme="minorHAnsi"/>
            <w:rPrChange w:id="124" w:author="Eric Wetzel" w:date="2024-04-02T13:27:00Z">
              <w:rPr/>
            </w:rPrChange>
          </w:rPr>
          <w:t xml:space="preserve"> </w:t>
        </w:r>
      </w:ins>
      <w:ins w:id="125" w:author="Eric Wetzel" w:date="2024-03-15T15:09:00Z">
        <w:r w:rsidR="004C205D" w:rsidRPr="00BA1FFC">
          <w:rPr>
            <w:rFonts w:asciiTheme="minorHAnsi" w:hAnsiTheme="minorHAnsi" w:cstheme="minorHAnsi"/>
            <w:rPrChange w:id="126" w:author="Eric Wetzel" w:date="2024-04-02T13:27:00Z">
              <w:rPr/>
            </w:rPrChange>
          </w:rPr>
          <w:t xml:space="preserve">and </w:t>
        </w:r>
      </w:ins>
      <w:ins w:id="127" w:author="Eric Wetzel" w:date="2024-03-17T20:51:00Z">
        <w:r w:rsidR="00D06470" w:rsidRPr="00BA1FFC">
          <w:rPr>
            <w:rFonts w:asciiTheme="minorHAnsi" w:hAnsiTheme="minorHAnsi" w:cstheme="minorHAnsi"/>
            <w:rPrChange w:id="128" w:author="Eric Wetzel" w:date="2024-04-02T13:27:00Z">
              <w:rPr/>
            </w:rPrChange>
          </w:rPr>
          <w:t>am certified in</w:t>
        </w:r>
      </w:ins>
      <w:ins w:id="129" w:author="Eric Wetzel" w:date="2024-03-15T15:10:00Z">
        <w:r w:rsidR="004C205D" w:rsidRPr="00BA1FFC">
          <w:rPr>
            <w:rFonts w:asciiTheme="minorHAnsi" w:hAnsiTheme="minorHAnsi" w:cstheme="minorHAnsi"/>
            <w:rPrChange w:id="130" w:author="Eric Wetzel" w:date="2024-04-02T13:27:00Z">
              <w:rPr/>
            </w:rPrChange>
          </w:rPr>
          <w:t xml:space="preserve"> data analysis and visualization</w:t>
        </w:r>
      </w:ins>
      <w:ins w:id="131" w:author="Eric Wetzel" w:date="2024-03-17T20:51:00Z">
        <w:r w:rsidR="00D06470" w:rsidRPr="00BA1FFC">
          <w:rPr>
            <w:rFonts w:asciiTheme="minorHAnsi" w:hAnsiTheme="minorHAnsi" w:cstheme="minorHAnsi"/>
            <w:rPrChange w:id="132" w:author="Eric Wetzel" w:date="2024-04-02T13:27:00Z">
              <w:rPr/>
            </w:rPrChange>
          </w:rPr>
          <w:t xml:space="preserve"> by The University of Texas at Austin.</w:t>
        </w:r>
      </w:ins>
      <w:del w:id="133" w:author="Eric Wetzel" w:date="2024-03-15T15:09:00Z">
        <w:r w:rsidRPr="00BA1FFC" w:rsidDel="004C205D">
          <w:rPr>
            <w:rFonts w:asciiTheme="minorHAnsi" w:hAnsiTheme="minorHAnsi" w:cstheme="minorHAnsi"/>
            <w:rPrChange w:id="134" w:author="Eric Wetzel" w:date="2024-04-02T13:27:00Z">
              <w:rPr/>
            </w:rPrChange>
          </w:rPr>
          <w:delText>.</w:delText>
        </w:r>
      </w:del>
    </w:p>
    <w:p w14:paraId="37443FBA" w14:textId="77777777" w:rsidR="00935FD2" w:rsidRDefault="00935FD2" w:rsidP="00986378">
      <w:pPr>
        <w:pStyle w:val="BodyText"/>
        <w:ind w:left="0" w:firstLine="0"/>
        <w:rPr>
          <w:ins w:id="135" w:author="Eric Wetzel" w:date="2024-04-09T15:05:00Z"/>
          <w:rFonts w:asciiTheme="minorHAnsi" w:hAnsiTheme="minorHAnsi" w:cstheme="minorHAnsi"/>
        </w:rPr>
      </w:pPr>
    </w:p>
    <w:p w14:paraId="20FB6D67" w14:textId="77777777" w:rsidR="00935FD2" w:rsidRDefault="00935FD2">
      <w:pPr>
        <w:pStyle w:val="BodyText"/>
        <w:ind w:left="0" w:firstLine="0"/>
        <w:rPr>
          <w:ins w:id="136" w:author="Eric Wetzel" w:date="2024-04-09T15:05:00Z"/>
          <w:rFonts w:asciiTheme="minorHAnsi" w:hAnsiTheme="minorHAnsi" w:cstheme="minorHAnsi"/>
        </w:rPr>
      </w:pPr>
    </w:p>
    <w:p w14:paraId="20C82FD9" w14:textId="1F9504A1" w:rsidR="00935FD2" w:rsidRPr="006E3EC9" w:rsidRDefault="00935FD2" w:rsidP="00935FD2">
      <w:pPr>
        <w:pStyle w:val="Heading1"/>
        <w:spacing w:after="100"/>
        <w:ind w:left="0"/>
        <w:rPr>
          <w:ins w:id="137" w:author="Eric Wetzel" w:date="2024-04-09T15:05:00Z"/>
        </w:rPr>
      </w:pPr>
      <w:ins w:id="138" w:author="Eric Wetzel" w:date="2024-04-09T15:06:00Z">
        <w:r w:rsidRPr="006E3EC9">
          <w:rPr>
            <w:rFonts w:asciiTheme="minorHAnsi" w:hAnsiTheme="minorHAnsi" w:cstheme="minorHAnsi"/>
            <w:spacing w:val="-2"/>
            <w:sz w:val="28"/>
            <w:szCs w:val="28"/>
          </w:rPr>
          <w:t>Core</w:t>
        </w:r>
      </w:ins>
      <w:ins w:id="139" w:author="Eric Wetzel" w:date="2024-04-09T15:08:00Z">
        <w:r w:rsidRPr="006E3EC9">
          <w:rPr>
            <w:rFonts w:asciiTheme="minorHAnsi" w:hAnsiTheme="minorHAnsi" w:cstheme="minorHAnsi"/>
            <w:spacing w:val="-2"/>
            <w:sz w:val="28"/>
            <w:szCs w:val="28"/>
          </w:rPr>
          <w:t xml:space="preserve"> Skills</w:t>
        </w:r>
      </w:ins>
    </w:p>
    <w:p w14:paraId="4D2E1F69" w14:textId="3CBE643B" w:rsidR="00935FD2" w:rsidRPr="001571DA" w:rsidRDefault="00FD6743">
      <w:pPr>
        <w:pStyle w:val="BodyText"/>
        <w:ind w:left="0" w:firstLine="0"/>
        <w:rPr>
          <w:ins w:id="140" w:author="Eric Wetzel" w:date="2024-04-09T15:05:00Z"/>
          <w:rFonts w:asciiTheme="minorHAnsi" w:hAnsiTheme="minorHAnsi" w:cstheme="minorHAnsi"/>
        </w:rPr>
        <w:pPrChange w:id="141" w:author="Eric Wetzel" w:date="2024-04-09T15:06:00Z">
          <w:pPr>
            <w:pStyle w:val="BodyText"/>
            <w:ind w:left="360" w:firstLine="0"/>
          </w:pPr>
        </w:pPrChange>
      </w:pPr>
      <w:ins w:id="142" w:author="Eric Wetzel" w:date="2024-04-09T15:14:00Z">
        <w:r>
          <w:rPr>
            <w:rFonts w:asciiTheme="minorHAnsi" w:hAnsiTheme="minorHAnsi" w:cstheme="minorHAnsi"/>
          </w:rPr>
          <w:t>Leadership</w:t>
        </w:r>
      </w:ins>
      <w:ins w:id="143" w:author="Eric Wetzel" w:date="2024-04-09T15:19:00Z">
        <w:r>
          <w:rPr>
            <w:rFonts w:asciiTheme="minorHAnsi" w:hAnsiTheme="minorHAnsi" w:cstheme="minorHAnsi"/>
          </w:rPr>
          <w:t xml:space="preserve">, </w:t>
        </w:r>
      </w:ins>
      <w:ins w:id="144" w:author="Eric Wetzel" w:date="2024-04-09T15:14:00Z">
        <w:r>
          <w:rPr>
            <w:rFonts w:asciiTheme="minorHAnsi" w:hAnsiTheme="minorHAnsi" w:cstheme="minorHAnsi"/>
          </w:rPr>
          <w:t xml:space="preserve">Collaboration with Diverse Teams, </w:t>
        </w:r>
      </w:ins>
      <w:ins w:id="145" w:author="Eric Wetzel" w:date="2024-04-09T15:18:00Z">
        <w:r>
          <w:rPr>
            <w:rFonts w:asciiTheme="minorHAnsi" w:hAnsiTheme="minorHAnsi" w:cstheme="minorHAnsi"/>
          </w:rPr>
          <w:t xml:space="preserve">Interpersonal Communication, </w:t>
        </w:r>
      </w:ins>
      <w:ins w:id="146" w:author="Eric Wetzel" w:date="2024-04-09T15:13:00Z">
        <w:r w:rsidR="00935FD2">
          <w:rPr>
            <w:rFonts w:asciiTheme="minorHAnsi" w:hAnsiTheme="minorHAnsi" w:cstheme="minorHAnsi"/>
          </w:rPr>
          <w:t>Adaptability</w:t>
        </w:r>
      </w:ins>
      <w:ins w:id="147" w:author="Eric Wetzel" w:date="2024-04-09T15:22:00Z">
        <w:r>
          <w:rPr>
            <w:rFonts w:asciiTheme="minorHAnsi" w:hAnsiTheme="minorHAnsi" w:cstheme="minorHAnsi"/>
          </w:rPr>
          <w:t xml:space="preserve">, </w:t>
        </w:r>
      </w:ins>
      <w:ins w:id="148" w:author="Eric Wetzel" w:date="2024-04-09T15:18:00Z">
        <w:r>
          <w:rPr>
            <w:rFonts w:asciiTheme="minorHAnsi" w:hAnsiTheme="minorHAnsi" w:cstheme="minorHAnsi"/>
          </w:rPr>
          <w:t xml:space="preserve">Crisis Management, </w:t>
        </w:r>
      </w:ins>
      <w:ins w:id="149" w:author="Eric Wetzel" w:date="2024-04-09T15:20:00Z">
        <w:r>
          <w:rPr>
            <w:rFonts w:asciiTheme="minorHAnsi" w:hAnsiTheme="minorHAnsi" w:cstheme="minorHAnsi"/>
          </w:rPr>
          <w:t xml:space="preserve">Writing and Storytelling, Creativity, </w:t>
        </w:r>
      </w:ins>
      <w:ins w:id="150" w:author="Eric Wetzel" w:date="2024-04-09T15:18:00Z">
        <w:r>
          <w:rPr>
            <w:rFonts w:asciiTheme="minorHAnsi" w:hAnsiTheme="minorHAnsi" w:cstheme="minorHAnsi"/>
          </w:rPr>
          <w:t>Digital Fluency</w:t>
        </w:r>
      </w:ins>
    </w:p>
    <w:p w14:paraId="658FBA23" w14:textId="77777777" w:rsidR="005549AA" w:rsidRPr="00BA1FFC" w:rsidRDefault="005549AA">
      <w:pPr>
        <w:pStyle w:val="BodyText"/>
        <w:ind w:left="0" w:firstLine="0"/>
        <w:rPr>
          <w:rFonts w:asciiTheme="minorHAnsi" w:hAnsiTheme="minorHAnsi" w:cstheme="minorHAnsi"/>
          <w:rPrChange w:id="151" w:author="Eric Wetzel" w:date="2024-04-02T13:27:00Z">
            <w:rPr/>
          </w:rPrChange>
        </w:rPr>
        <w:pPrChange w:id="152" w:author="Eric Wetzel" w:date="2024-04-02T13:16:00Z">
          <w:pPr>
            <w:pStyle w:val="BodyText"/>
            <w:spacing w:before="1"/>
            <w:ind w:left="0" w:firstLine="0"/>
          </w:pPr>
        </w:pPrChange>
      </w:pPr>
    </w:p>
    <w:p w14:paraId="0E6E7E0F" w14:textId="204F5AB4" w:rsidR="006B225A" w:rsidRPr="006E3EC9" w:rsidDel="00BA1FFC" w:rsidRDefault="006B225A">
      <w:pPr>
        <w:pStyle w:val="Heading1"/>
        <w:spacing w:after="100"/>
        <w:ind w:left="0"/>
        <w:rPr>
          <w:del w:id="153" w:author="Eric Wetzel" w:date="2024-04-02T13:31:00Z"/>
          <w:rFonts w:asciiTheme="minorHAnsi" w:hAnsiTheme="minorHAnsi" w:cstheme="minorHAnsi"/>
          <w:sz w:val="28"/>
          <w:szCs w:val="28"/>
          <w:rPrChange w:id="154" w:author="Eric Wetzel" w:date="2024-04-09T18:51:00Z">
            <w:rPr>
              <w:del w:id="155" w:author="Eric Wetzel" w:date="2024-04-02T13:31:00Z"/>
            </w:rPr>
          </w:rPrChange>
        </w:rPr>
        <w:pPrChange w:id="156" w:author="Eric Wetzel" w:date="2024-04-02T13:37:00Z">
          <w:pPr>
            <w:pStyle w:val="Heading1"/>
            <w:ind w:left="0"/>
          </w:pPr>
        </w:pPrChange>
      </w:pPr>
      <w:r w:rsidRPr="006E3EC9">
        <w:rPr>
          <w:rFonts w:asciiTheme="minorHAnsi" w:hAnsiTheme="minorHAnsi" w:cstheme="minorHAnsi"/>
          <w:spacing w:val="-2"/>
          <w:sz w:val="28"/>
          <w:szCs w:val="28"/>
          <w:rPrChange w:id="157" w:author="Eric Wetzel" w:date="2024-04-09T18:51:00Z">
            <w:rPr>
              <w:b w:val="0"/>
              <w:bCs w:val="0"/>
              <w:spacing w:val="-2"/>
            </w:rPr>
          </w:rPrChange>
        </w:rPr>
        <w:t>Experience</w:t>
      </w:r>
    </w:p>
    <w:p w14:paraId="13EEDECA" w14:textId="77777777" w:rsidR="00BA1FFC" w:rsidRDefault="00BA1FFC">
      <w:pPr>
        <w:pStyle w:val="Heading2"/>
        <w:spacing w:after="100"/>
        <w:ind w:left="0"/>
        <w:rPr>
          <w:ins w:id="158" w:author="Eric Wetzel" w:date="2024-04-02T13:32:00Z"/>
          <w:rFonts w:asciiTheme="minorHAnsi" w:hAnsiTheme="minorHAnsi" w:cstheme="minorHAnsi"/>
          <w:sz w:val="24"/>
          <w:szCs w:val="24"/>
        </w:rPr>
        <w:pPrChange w:id="159" w:author="Eric Wetzel" w:date="2024-04-02T13:37:00Z">
          <w:pPr>
            <w:pStyle w:val="Heading2"/>
            <w:ind w:left="0"/>
          </w:pPr>
        </w:pPrChange>
      </w:pPr>
    </w:p>
    <w:p w14:paraId="5EB0B4CD" w14:textId="546223A7" w:rsidR="005549AA" w:rsidRPr="00BA1FFC" w:rsidRDefault="006B225A">
      <w:pPr>
        <w:pStyle w:val="Heading2"/>
        <w:ind w:left="0"/>
        <w:rPr>
          <w:rFonts w:asciiTheme="minorHAnsi" w:hAnsiTheme="minorHAnsi" w:cstheme="minorHAnsi"/>
          <w:spacing w:val="-2"/>
          <w:sz w:val="24"/>
          <w:szCs w:val="24"/>
          <w:rPrChange w:id="160" w:author="Eric Wetzel" w:date="2024-04-02T13:29:00Z">
            <w:rPr/>
          </w:rPrChange>
        </w:rPr>
        <w:pPrChange w:id="161" w:author="Eric Wetzel" w:date="2024-04-02T13:16:00Z">
          <w:pPr>
            <w:pStyle w:val="Heading2"/>
            <w:spacing w:before="99"/>
            <w:ind w:left="360"/>
          </w:pPr>
        </w:pPrChange>
      </w:pPr>
      <w:r w:rsidRPr="00BA1FFC">
        <w:rPr>
          <w:rFonts w:asciiTheme="minorHAnsi" w:hAnsiTheme="minorHAnsi" w:cstheme="minorHAnsi"/>
          <w:sz w:val="24"/>
          <w:szCs w:val="24"/>
          <w:rPrChange w:id="162" w:author="Eric Wetzel" w:date="2024-04-02T13:29:00Z">
            <w:rPr/>
          </w:rPrChange>
        </w:rPr>
        <w:t>Founder</w:t>
      </w:r>
      <w:r w:rsidRPr="00BA1FFC">
        <w:rPr>
          <w:rFonts w:asciiTheme="minorHAnsi" w:hAnsiTheme="minorHAnsi" w:cstheme="minorHAnsi"/>
          <w:spacing w:val="-10"/>
          <w:sz w:val="24"/>
          <w:szCs w:val="24"/>
          <w:rPrChange w:id="163" w:author="Eric Wetzel" w:date="2024-04-02T13:29:00Z">
            <w:rPr>
              <w:spacing w:val="-10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sz w:val="24"/>
          <w:szCs w:val="24"/>
          <w:rPrChange w:id="164" w:author="Eric Wetzel" w:date="2024-04-02T13:29:00Z">
            <w:rPr/>
          </w:rPrChange>
        </w:rPr>
        <w:t>and</w:t>
      </w:r>
      <w:r w:rsidRPr="00BA1FFC">
        <w:rPr>
          <w:rFonts w:asciiTheme="minorHAnsi" w:hAnsiTheme="minorHAnsi" w:cstheme="minorHAnsi"/>
          <w:spacing w:val="-8"/>
          <w:sz w:val="24"/>
          <w:szCs w:val="24"/>
          <w:rPrChange w:id="165" w:author="Eric Wetzel" w:date="2024-04-02T13:29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sz w:val="24"/>
          <w:szCs w:val="24"/>
          <w:rPrChange w:id="166" w:author="Eric Wetzel" w:date="2024-04-02T13:29:00Z">
            <w:rPr/>
          </w:rPrChange>
        </w:rPr>
        <w:t>Principal</w:t>
      </w:r>
      <w:r w:rsidRPr="00BA1FFC">
        <w:rPr>
          <w:rFonts w:asciiTheme="minorHAnsi" w:hAnsiTheme="minorHAnsi" w:cstheme="minorHAnsi"/>
          <w:spacing w:val="-7"/>
          <w:sz w:val="24"/>
          <w:szCs w:val="24"/>
          <w:rPrChange w:id="167" w:author="Eric Wetzel" w:date="2024-04-02T13:29:00Z">
            <w:rPr>
              <w:spacing w:val="-7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sz w:val="24"/>
          <w:szCs w:val="24"/>
          <w:rPrChange w:id="168" w:author="Eric Wetzel" w:date="2024-04-02T13:29:00Z">
            <w:rPr/>
          </w:rPrChange>
        </w:rPr>
        <w:t>|</w:t>
      </w:r>
      <w:r w:rsidRPr="00BA1FFC">
        <w:rPr>
          <w:rFonts w:asciiTheme="minorHAnsi" w:hAnsiTheme="minorHAnsi" w:cstheme="minorHAnsi"/>
          <w:spacing w:val="-8"/>
          <w:sz w:val="24"/>
          <w:szCs w:val="24"/>
          <w:rPrChange w:id="169" w:author="Eric Wetzel" w:date="2024-04-02T13:29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sz w:val="24"/>
          <w:szCs w:val="24"/>
          <w:rPrChange w:id="170" w:author="Eric Wetzel" w:date="2024-04-02T13:29:00Z">
            <w:rPr/>
          </w:rPrChange>
        </w:rPr>
        <w:t>Wetzel</w:t>
      </w:r>
      <w:r w:rsidRPr="00BA1FFC">
        <w:rPr>
          <w:rFonts w:asciiTheme="minorHAnsi" w:hAnsiTheme="minorHAnsi" w:cstheme="minorHAnsi"/>
          <w:spacing w:val="-7"/>
          <w:sz w:val="24"/>
          <w:szCs w:val="24"/>
          <w:rPrChange w:id="171" w:author="Eric Wetzel" w:date="2024-04-02T13:29:00Z">
            <w:rPr>
              <w:spacing w:val="-7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sz w:val="24"/>
          <w:szCs w:val="24"/>
          <w:rPrChange w:id="172" w:author="Eric Wetzel" w:date="2024-04-02T13:29:00Z">
            <w:rPr/>
          </w:rPrChange>
        </w:rPr>
        <w:t>&amp;</w:t>
      </w:r>
      <w:r w:rsidRPr="00BA1FFC">
        <w:rPr>
          <w:rFonts w:asciiTheme="minorHAnsi" w:hAnsiTheme="minorHAnsi" w:cstheme="minorHAnsi"/>
          <w:spacing w:val="-8"/>
          <w:sz w:val="24"/>
          <w:szCs w:val="24"/>
          <w:rPrChange w:id="173" w:author="Eric Wetzel" w:date="2024-04-02T13:29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sz w:val="24"/>
          <w:szCs w:val="24"/>
          <w:rPrChange w:id="174" w:author="Eric Wetzel" w:date="2024-04-02T13:29:00Z">
            <w:rPr/>
          </w:rPrChange>
        </w:rPr>
        <w:t>Company</w:t>
      </w:r>
      <w:r w:rsidRPr="00BA1FFC">
        <w:rPr>
          <w:rFonts w:asciiTheme="minorHAnsi" w:hAnsiTheme="minorHAnsi" w:cstheme="minorHAnsi"/>
          <w:spacing w:val="-7"/>
          <w:sz w:val="24"/>
          <w:szCs w:val="24"/>
          <w:rPrChange w:id="175" w:author="Eric Wetzel" w:date="2024-04-02T13:29:00Z">
            <w:rPr>
              <w:spacing w:val="-7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sz w:val="24"/>
          <w:szCs w:val="24"/>
          <w:rPrChange w:id="176" w:author="Eric Wetzel" w:date="2024-04-02T13:29:00Z">
            <w:rPr/>
          </w:rPrChange>
        </w:rPr>
        <w:t>|</w:t>
      </w:r>
      <w:r w:rsidRPr="00BA1FFC">
        <w:rPr>
          <w:rFonts w:asciiTheme="minorHAnsi" w:hAnsiTheme="minorHAnsi" w:cstheme="minorHAnsi"/>
          <w:spacing w:val="-8"/>
          <w:sz w:val="24"/>
          <w:szCs w:val="24"/>
          <w:rPrChange w:id="177" w:author="Eric Wetzel" w:date="2024-04-02T13:29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sz w:val="24"/>
          <w:szCs w:val="24"/>
          <w:rPrChange w:id="178" w:author="Eric Wetzel" w:date="2024-04-02T13:29:00Z">
            <w:rPr/>
          </w:rPrChange>
        </w:rPr>
        <w:t>Austin |</w:t>
      </w:r>
      <w:r w:rsidRPr="00BA1FFC">
        <w:rPr>
          <w:rFonts w:asciiTheme="minorHAnsi" w:hAnsiTheme="minorHAnsi" w:cstheme="minorHAnsi"/>
          <w:spacing w:val="-7"/>
          <w:sz w:val="24"/>
          <w:szCs w:val="24"/>
          <w:rPrChange w:id="179" w:author="Eric Wetzel" w:date="2024-04-02T13:29:00Z">
            <w:rPr>
              <w:spacing w:val="-7"/>
            </w:rPr>
          </w:rPrChange>
        </w:rPr>
        <w:t xml:space="preserve"> </w:t>
      </w:r>
      <w:ins w:id="180" w:author="Eric Wetzel" w:date="2024-04-09T12:08:00Z">
        <w:r w:rsidR="0006586F">
          <w:rPr>
            <w:rFonts w:asciiTheme="minorHAnsi" w:hAnsiTheme="minorHAnsi" w:cstheme="minorHAnsi"/>
            <w:spacing w:val="-7"/>
            <w:sz w:val="24"/>
            <w:szCs w:val="24"/>
          </w:rPr>
          <w:t>12/</w:t>
        </w:r>
      </w:ins>
      <w:ins w:id="181" w:author="Eric Wetzel" w:date="2024-04-09T15:01:00Z">
        <w:r w:rsidR="00D40230">
          <w:rPr>
            <w:rFonts w:asciiTheme="minorHAnsi" w:hAnsiTheme="minorHAnsi" w:cstheme="minorHAnsi"/>
            <w:spacing w:val="-7"/>
            <w:sz w:val="24"/>
            <w:szCs w:val="24"/>
          </w:rPr>
          <w:t>20</w:t>
        </w:r>
      </w:ins>
      <w:del w:id="182" w:author="Eric Wetzel" w:date="2024-04-09T12:10:00Z">
        <w:r w:rsidRPr="00BA1FFC" w:rsidDel="0006586F">
          <w:rPr>
            <w:rFonts w:asciiTheme="minorHAnsi" w:hAnsiTheme="minorHAnsi" w:cstheme="minorHAnsi"/>
            <w:sz w:val="24"/>
            <w:szCs w:val="24"/>
            <w:rPrChange w:id="183" w:author="Eric Wetzel" w:date="2024-04-02T13:29:00Z">
              <w:rPr/>
            </w:rPrChange>
          </w:rPr>
          <w:delText>20</w:delText>
        </w:r>
      </w:del>
      <w:r w:rsidRPr="00BA1FFC">
        <w:rPr>
          <w:rFonts w:asciiTheme="minorHAnsi" w:hAnsiTheme="minorHAnsi" w:cstheme="minorHAnsi"/>
          <w:sz w:val="24"/>
          <w:szCs w:val="24"/>
          <w:rPrChange w:id="184" w:author="Eric Wetzel" w:date="2024-04-02T13:29:00Z">
            <w:rPr/>
          </w:rPrChange>
        </w:rPr>
        <w:t>16</w:t>
      </w:r>
      <w:r w:rsidRPr="00BA1FFC">
        <w:rPr>
          <w:rFonts w:asciiTheme="minorHAnsi" w:hAnsiTheme="minorHAnsi" w:cstheme="minorHAnsi"/>
          <w:spacing w:val="-8"/>
          <w:sz w:val="24"/>
          <w:szCs w:val="24"/>
          <w:rPrChange w:id="185" w:author="Eric Wetzel" w:date="2024-04-02T13:29:00Z">
            <w:rPr>
              <w:spacing w:val="-8"/>
            </w:rPr>
          </w:rPrChange>
        </w:rPr>
        <w:t xml:space="preserve"> </w:t>
      </w:r>
      <w:del w:id="186" w:author="Eric Wetzel" w:date="2024-04-02T13:23:00Z">
        <w:r w:rsidRPr="00BA1FFC" w:rsidDel="005549AA">
          <w:rPr>
            <w:rFonts w:asciiTheme="minorHAnsi" w:hAnsiTheme="minorHAnsi" w:cstheme="minorHAnsi"/>
            <w:sz w:val="24"/>
            <w:szCs w:val="24"/>
            <w:rPrChange w:id="187" w:author="Eric Wetzel" w:date="2024-04-02T13:29:00Z">
              <w:rPr/>
            </w:rPrChange>
          </w:rPr>
          <w:delText>-</w:delText>
        </w:r>
      </w:del>
      <w:ins w:id="188" w:author="Eric Wetzel" w:date="2024-04-09T15:02:00Z">
        <w:r w:rsidR="00D40230">
          <w:rPr>
            <w:rFonts w:asciiTheme="minorHAnsi" w:hAnsiTheme="minorHAnsi" w:cstheme="minorHAnsi"/>
            <w:sz w:val="24"/>
            <w:szCs w:val="24"/>
          </w:rPr>
          <w:t>–</w:t>
        </w:r>
      </w:ins>
      <w:r w:rsidRPr="00BA1FFC">
        <w:rPr>
          <w:rFonts w:asciiTheme="minorHAnsi" w:hAnsiTheme="minorHAnsi" w:cstheme="minorHAnsi"/>
          <w:spacing w:val="-7"/>
          <w:sz w:val="24"/>
          <w:szCs w:val="24"/>
          <w:rPrChange w:id="189" w:author="Eric Wetzel" w:date="2024-04-02T13:29:00Z">
            <w:rPr>
              <w:spacing w:val="-7"/>
            </w:rPr>
          </w:rPrChange>
        </w:rPr>
        <w:t xml:space="preserve"> </w:t>
      </w:r>
      <w:ins w:id="190" w:author="Eric Wetzel" w:date="2024-04-02T13:43:00Z">
        <w:r w:rsidR="00986378">
          <w:rPr>
            <w:rFonts w:asciiTheme="minorHAnsi" w:hAnsiTheme="minorHAnsi" w:cstheme="minorHAnsi"/>
            <w:spacing w:val="-2"/>
            <w:sz w:val="24"/>
            <w:szCs w:val="24"/>
          </w:rPr>
          <w:t>Current</w:t>
        </w:r>
      </w:ins>
      <w:del w:id="191" w:author="Eric Wetzel" w:date="2024-04-02T13:43:00Z">
        <w:r w:rsidRPr="00BA1FFC" w:rsidDel="00986378">
          <w:rPr>
            <w:rFonts w:asciiTheme="minorHAnsi" w:hAnsiTheme="minorHAnsi" w:cstheme="minorHAnsi"/>
            <w:spacing w:val="-2"/>
            <w:sz w:val="24"/>
            <w:szCs w:val="24"/>
            <w:rPrChange w:id="192" w:author="Eric Wetzel" w:date="2024-04-02T13:29:00Z">
              <w:rPr>
                <w:spacing w:val="-2"/>
              </w:rPr>
            </w:rPrChange>
          </w:rPr>
          <w:delText>present</w:delText>
        </w:r>
      </w:del>
    </w:p>
    <w:p w14:paraId="0FE41E32" w14:textId="51BF733F" w:rsidR="006B225A" w:rsidRPr="00BA1FFC" w:rsidRDefault="006B225A">
      <w:pPr>
        <w:pStyle w:val="ListParagraph"/>
        <w:numPr>
          <w:ilvl w:val="0"/>
          <w:numId w:val="10"/>
        </w:numPr>
        <w:tabs>
          <w:tab w:val="left" w:pos="820"/>
        </w:tabs>
        <w:ind w:left="360"/>
        <w:rPr>
          <w:ins w:id="193" w:author="Eric Wetzel" w:date="2024-03-17T21:23:00Z"/>
          <w:rFonts w:asciiTheme="minorHAnsi" w:hAnsiTheme="minorHAnsi" w:cstheme="minorHAnsi"/>
          <w:rPrChange w:id="194" w:author="Eric Wetzel" w:date="2024-04-02T13:27:00Z">
            <w:rPr>
              <w:ins w:id="195" w:author="Eric Wetzel" w:date="2024-03-17T21:23:00Z"/>
            </w:rPr>
          </w:rPrChange>
        </w:rPr>
        <w:pPrChange w:id="196" w:author="Eric Wetzel" w:date="2024-04-02T13:22:00Z">
          <w:pPr>
            <w:pStyle w:val="ListParagraph"/>
            <w:numPr>
              <w:numId w:val="2"/>
            </w:numPr>
            <w:tabs>
              <w:tab w:val="left" w:pos="820"/>
            </w:tabs>
            <w:spacing w:before="99"/>
            <w:ind w:left="720" w:right="158"/>
          </w:pPr>
        </w:pPrChange>
      </w:pPr>
      <w:r w:rsidRPr="00BA1FFC">
        <w:rPr>
          <w:rFonts w:asciiTheme="minorHAnsi" w:hAnsiTheme="minorHAnsi" w:cstheme="minorHAnsi"/>
          <w:rPrChange w:id="197" w:author="Eric Wetzel" w:date="2024-04-02T13:27:00Z">
            <w:rPr/>
          </w:rPrChange>
        </w:rPr>
        <w:t xml:space="preserve">Provide </w:t>
      </w:r>
      <w:del w:id="198" w:author="Eric Wetzel" w:date="2024-04-02T10:34:00Z">
        <w:r w:rsidRPr="00BA1FFC" w:rsidDel="004443FE">
          <w:rPr>
            <w:rFonts w:asciiTheme="minorHAnsi" w:hAnsiTheme="minorHAnsi" w:cstheme="minorHAnsi"/>
            <w:rPrChange w:id="199" w:author="Eric Wetzel" w:date="2024-04-02T13:27:00Z">
              <w:rPr/>
            </w:rPrChange>
          </w:rPr>
          <w:delText xml:space="preserve">client-facing </w:delText>
        </w:r>
      </w:del>
      <w:r w:rsidRPr="00BA1FFC">
        <w:rPr>
          <w:rFonts w:asciiTheme="minorHAnsi" w:hAnsiTheme="minorHAnsi" w:cstheme="minorHAnsi"/>
          <w:rPrChange w:id="200" w:author="Eric Wetzel" w:date="2024-04-02T13:27:00Z">
            <w:rPr/>
          </w:rPrChange>
        </w:rPr>
        <w:t>strategic</w:t>
      </w:r>
      <w:r w:rsidRPr="00BA1FFC">
        <w:rPr>
          <w:rFonts w:asciiTheme="minorHAnsi" w:hAnsiTheme="minorHAnsi" w:cstheme="minorHAnsi"/>
          <w:spacing w:val="-9"/>
          <w:rPrChange w:id="201" w:author="Eric Wetzel" w:date="2024-04-02T13:27:00Z">
            <w:rPr>
              <w:spacing w:val="-9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202" w:author="Eric Wetzel" w:date="2024-04-02T13:27:00Z">
            <w:rPr/>
          </w:rPrChange>
        </w:rPr>
        <w:t>communications</w:t>
      </w:r>
      <w:r w:rsidRPr="00BA1FFC">
        <w:rPr>
          <w:rFonts w:asciiTheme="minorHAnsi" w:hAnsiTheme="minorHAnsi" w:cstheme="minorHAnsi"/>
          <w:spacing w:val="-9"/>
          <w:rPrChange w:id="203" w:author="Eric Wetzel" w:date="2024-04-02T13:27:00Z">
            <w:rPr>
              <w:spacing w:val="-9"/>
            </w:rPr>
          </w:rPrChange>
        </w:rPr>
        <w:t xml:space="preserve">, </w:t>
      </w:r>
      <w:r w:rsidRPr="00BA1FFC">
        <w:rPr>
          <w:rFonts w:asciiTheme="minorHAnsi" w:hAnsiTheme="minorHAnsi" w:cstheme="minorHAnsi"/>
          <w:rPrChange w:id="204" w:author="Eric Wetzel" w:date="2024-04-02T13:27:00Z">
            <w:rPr/>
          </w:rPrChange>
        </w:rPr>
        <w:t xml:space="preserve">fundraising, </w:t>
      </w:r>
      <w:ins w:id="205" w:author="Eric Wetzel" w:date="2024-03-28T10:41:00Z">
        <w:r w:rsidR="00AE0132" w:rsidRPr="00BA1FFC">
          <w:rPr>
            <w:rFonts w:asciiTheme="minorHAnsi" w:hAnsiTheme="minorHAnsi" w:cstheme="minorHAnsi"/>
            <w:rPrChange w:id="206" w:author="Eric Wetzel" w:date="2024-04-02T13:27:00Z">
              <w:rPr/>
            </w:rPrChange>
          </w:rPr>
          <w:t xml:space="preserve">technical writing, </w:t>
        </w:r>
      </w:ins>
      <w:ins w:id="207" w:author="Eric Wetzel" w:date="2024-03-15T12:37:00Z">
        <w:r w:rsidR="00EF6B6A" w:rsidRPr="00BA1FFC">
          <w:rPr>
            <w:rFonts w:asciiTheme="minorHAnsi" w:hAnsiTheme="minorHAnsi" w:cstheme="minorHAnsi"/>
            <w:rPrChange w:id="208" w:author="Eric Wetzel" w:date="2024-04-02T13:27:00Z">
              <w:rPr/>
            </w:rPrChange>
          </w:rPr>
          <w:t>video</w:t>
        </w:r>
      </w:ins>
      <w:ins w:id="209" w:author="Eric Wetzel" w:date="2024-03-28T10:41:00Z">
        <w:r w:rsidR="00AE0132" w:rsidRPr="00BA1FFC">
          <w:rPr>
            <w:rFonts w:asciiTheme="minorHAnsi" w:hAnsiTheme="minorHAnsi" w:cstheme="minorHAnsi"/>
            <w:rPrChange w:id="210" w:author="Eric Wetzel" w:date="2024-04-02T13:27:00Z">
              <w:rPr/>
            </w:rPrChange>
          </w:rPr>
          <w:t xml:space="preserve"> production</w:t>
        </w:r>
      </w:ins>
      <w:ins w:id="211" w:author="Eric Wetzel" w:date="2024-03-15T12:37:00Z">
        <w:r w:rsidR="00EF6B6A" w:rsidRPr="00BA1FFC">
          <w:rPr>
            <w:rFonts w:asciiTheme="minorHAnsi" w:hAnsiTheme="minorHAnsi" w:cstheme="minorHAnsi"/>
            <w:rPrChange w:id="212" w:author="Eric Wetzel" w:date="2024-04-02T13:27:00Z">
              <w:rPr/>
            </w:rPrChange>
          </w:rPr>
          <w:t xml:space="preserve">, </w:t>
        </w:r>
      </w:ins>
      <w:ins w:id="213" w:author="Eric Wetzel" w:date="2024-03-28T10:42:00Z">
        <w:r w:rsidR="00AE0132" w:rsidRPr="00BA1FFC">
          <w:rPr>
            <w:rFonts w:asciiTheme="minorHAnsi" w:hAnsiTheme="minorHAnsi" w:cstheme="minorHAnsi"/>
            <w:rPrChange w:id="214" w:author="Eric Wetzel" w:date="2024-04-02T13:27:00Z">
              <w:rPr/>
            </w:rPrChange>
          </w:rPr>
          <w:t>social-media management,</w:t>
        </w:r>
      </w:ins>
      <w:del w:id="215" w:author="Eric Wetzel" w:date="2024-03-28T10:42:00Z">
        <w:r w:rsidRPr="00BA1FFC" w:rsidDel="00AE0132">
          <w:rPr>
            <w:rFonts w:asciiTheme="minorHAnsi" w:hAnsiTheme="minorHAnsi" w:cstheme="minorHAnsi"/>
            <w:rPrChange w:id="216" w:author="Eric Wetzel" w:date="2024-04-02T13:27:00Z">
              <w:rPr/>
            </w:rPrChange>
          </w:rPr>
          <w:delText>social media</w:delText>
        </w:r>
      </w:del>
      <w:ins w:id="217" w:author="Eric Wetzel" w:date="2024-03-28T10:41:00Z">
        <w:r w:rsidR="00AE0132" w:rsidRPr="00BA1FFC">
          <w:rPr>
            <w:rFonts w:asciiTheme="minorHAnsi" w:hAnsiTheme="minorHAnsi" w:cstheme="minorHAnsi"/>
            <w:rPrChange w:id="218" w:author="Eric Wetzel" w:date="2024-04-02T13:27:00Z">
              <w:rPr/>
            </w:rPrChange>
          </w:rPr>
          <w:t xml:space="preserve"> and </w:t>
        </w:r>
      </w:ins>
      <w:del w:id="219" w:author="Eric Wetzel" w:date="2024-03-28T10:41:00Z">
        <w:r w:rsidRPr="00BA1FFC" w:rsidDel="00AE0132">
          <w:rPr>
            <w:rFonts w:asciiTheme="minorHAnsi" w:hAnsiTheme="minorHAnsi" w:cstheme="minorHAnsi"/>
            <w:rPrChange w:id="220" w:author="Eric Wetzel" w:date="2024-04-02T13:27:00Z">
              <w:rPr/>
            </w:rPrChange>
          </w:rPr>
          <w:delText xml:space="preserve">, </w:delText>
        </w:r>
      </w:del>
      <w:ins w:id="221" w:author="Eric Wetzel" w:date="2024-03-28T10:40:00Z">
        <w:r w:rsidR="00AE0132" w:rsidRPr="00BA1FFC">
          <w:rPr>
            <w:rFonts w:asciiTheme="minorHAnsi" w:hAnsiTheme="minorHAnsi" w:cstheme="minorHAnsi"/>
            <w:rPrChange w:id="222" w:author="Eric Wetzel" w:date="2024-04-02T13:27:00Z">
              <w:rPr/>
            </w:rPrChange>
          </w:rPr>
          <w:t>c</w:t>
        </w:r>
      </w:ins>
      <w:del w:id="223" w:author="Eric Wetzel" w:date="2024-03-28T10:40:00Z">
        <w:r w:rsidRPr="00BA1FFC" w:rsidDel="00AE0132">
          <w:rPr>
            <w:rFonts w:asciiTheme="minorHAnsi" w:hAnsiTheme="minorHAnsi" w:cstheme="minorHAnsi"/>
            <w:rPrChange w:id="224" w:author="Eric Wetzel" w:date="2024-04-02T13:27:00Z">
              <w:rPr/>
            </w:rPrChange>
          </w:rPr>
          <w:delText>and c</w:delText>
        </w:r>
      </w:del>
      <w:r w:rsidRPr="00BA1FFC">
        <w:rPr>
          <w:rFonts w:asciiTheme="minorHAnsi" w:hAnsiTheme="minorHAnsi" w:cstheme="minorHAnsi"/>
          <w:rPrChange w:id="225" w:author="Eric Wetzel" w:date="2024-04-02T13:27:00Z">
            <w:rPr/>
          </w:rPrChange>
        </w:rPr>
        <w:t>ontent marketing</w:t>
      </w:r>
      <w:ins w:id="226" w:author="Eric Wetzel" w:date="2024-03-28T10:42:00Z">
        <w:r w:rsidR="00AE0132" w:rsidRPr="00BA1FFC">
          <w:rPr>
            <w:rFonts w:asciiTheme="minorHAnsi" w:hAnsiTheme="minorHAnsi" w:cstheme="minorHAnsi"/>
            <w:rPrChange w:id="227" w:author="Eric Wetzel" w:date="2024-04-02T13:27:00Z">
              <w:rPr/>
            </w:rPrChange>
          </w:rPr>
          <w:t xml:space="preserve"> services to</w:t>
        </w:r>
      </w:ins>
      <w:del w:id="228" w:author="Eric Wetzel" w:date="2024-03-28T10:41:00Z">
        <w:r w:rsidRPr="00BA1FFC" w:rsidDel="00AE0132">
          <w:rPr>
            <w:rFonts w:asciiTheme="minorHAnsi" w:hAnsiTheme="minorHAnsi" w:cstheme="minorHAnsi"/>
            <w:rPrChange w:id="229" w:author="Eric Wetzel" w:date="2024-04-02T13:27:00Z">
              <w:rPr/>
            </w:rPrChange>
          </w:rPr>
          <w:delText xml:space="preserve"> </w:delText>
        </w:r>
      </w:del>
      <w:del w:id="230" w:author="Eric Wetzel" w:date="2024-03-28T10:42:00Z">
        <w:r w:rsidRPr="00BA1FFC" w:rsidDel="00AE0132">
          <w:rPr>
            <w:rFonts w:asciiTheme="minorHAnsi" w:hAnsiTheme="minorHAnsi" w:cstheme="minorHAnsi"/>
            <w:rPrChange w:id="231" w:author="Eric Wetzel" w:date="2024-04-02T13:27:00Z">
              <w:rPr/>
            </w:rPrChange>
          </w:rPr>
          <w:delText>services</w:delText>
        </w:r>
        <w:r w:rsidRPr="00BA1FFC" w:rsidDel="00AE0132">
          <w:rPr>
            <w:rFonts w:asciiTheme="minorHAnsi" w:hAnsiTheme="minorHAnsi" w:cstheme="minorHAnsi"/>
            <w:spacing w:val="-9"/>
            <w:rPrChange w:id="232" w:author="Eric Wetzel" w:date="2024-04-02T13:27:00Z">
              <w:rPr>
                <w:spacing w:val="-9"/>
              </w:rPr>
            </w:rPrChange>
          </w:rPr>
          <w:delText xml:space="preserve"> </w:delText>
        </w:r>
        <w:r w:rsidRPr="00BA1FFC" w:rsidDel="00AE0132">
          <w:rPr>
            <w:rFonts w:asciiTheme="minorHAnsi" w:hAnsiTheme="minorHAnsi" w:cstheme="minorHAnsi"/>
            <w:rPrChange w:id="233" w:author="Eric Wetzel" w:date="2024-04-02T13:27:00Z">
              <w:rPr/>
            </w:rPrChange>
          </w:rPr>
          <w:delText>to</w:delText>
        </w:r>
      </w:del>
      <w:r w:rsidRPr="00BA1FFC">
        <w:rPr>
          <w:rFonts w:asciiTheme="minorHAnsi" w:hAnsiTheme="minorHAnsi" w:cstheme="minorHAnsi"/>
          <w:rPrChange w:id="234" w:author="Eric Wetzel" w:date="2024-04-02T13:27:00Z">
            <w:rPr/>
          </w:rPrChange>
        </w:rPr>
        <w:t xml:space="preserve"> </w:t>
      </w:r>
      <w:ins w:id="235" w:author="Eric Wetzel" w:date="2024-04-02T10:34:00Z">
        <w:r w:rsidR="004443FE" w:rsidRPr="00BA1FFC">
          <w:rPr>
            <w:rFonts w:asciiTheme="minorHAnsi" w:hAnsiTheme="minorHAnsi" w:cstheme="minorHAnsi"/>
            <w:rPrChange w:id="236" w:author="Eric Wetzel" w:date="2024-04-02T13:27:00Z">
              <w:rPr/>
            </w:rPrChange>
          </w:rPr>
          <w:t xml:space="preserve">clients that have included </w:t>
        </w:r>
      </w:ins>
      <w:r w:rsidRPr="00BA1FFC">
        <w:rPr>
          <w:rFonts w:asciiTheme="minorHAnsi" w:hAnsiTheme="minorHAnsi" w:cstheme="minorHAnsi"/>
          <w:rPrChange w:id="237" w:author="Eric Wetzel" w:date="2024-04-02T13:27:00Z">
            <w:rPr/>
          </w:rPrChange>
        </w:rPr>
        <w:t xml:space="preserve">nonprofit organizations, </w:t>
      </w:r>
      <w:ins w:id="238" w:author="Eric Wetzel" w:date="2024-04-02T10:34:00Z">
        <w:r w:rsidR="004443FE" w:rsidRPr="00BA1FFC">
          <w:rPr>
            <w:rFonts w:asciiTheme="minorHAnsi" w:hAnsiTheme="minorHAnsi" w:cstheme="minorHAnsi"/>
            <w:rPrChange w:id="239" w:author="Eric Wetzel" w:date="2024-04-02T13:27:00Z">
              <w:rPr/>
            </w:rPrChange>
          </w:rPr>
          <w:t xml:space="preserve">major </w:t>
        </w:r>
      </w:ins>
      <w:del w:id="240" w:author="Eric Wetzel" w:date="2024-03-28T10:47:00Z">
        <w:r w:rsidRPr="00BA1FFC" w:rsidDel="00692B64">
          <w:rPr>
            <w:rFonts w:asciiTheme="minorHAnsi" w:hAnsiTheme="minorHAnsi" w:cstheme="minorHAnsi"/>
            <w:rPrChange w:id="241" w:author="Eric Wetzel" w:date="2024-04-02T13:27:00Z">
              <w:rPr/>
            </w:rPrChange>
          </w:rPr>
          <w:delText>law firms</w:delText>
        </w:r>
      </w:del>
      <w:ins w:id="242" w:author="Eric Wetzel" w:date="2024-03-28T10:47:00Z">
        <w:r w:rsidR="00692B64" w:rsidRPr="00BA1FFC">
          <w:rPr>
            <w:rFonts w:asciiTheme="minorHAnsi" w:hAnsiTheme="minorHAnsi" w:cstheme="minorHAnsi"/>
            <w:rPrChange w:id="243" w:author="Eric Wetzel" w:date="2024-04-02T13:27:00Z">
              <w:rPr/>
            </w:rPrChange>
          </w:rPr>
          <w:t>law firms</w:t>
        </w:r>
      </w:ins>
      <w:r w:rsidRPr="00BA1FFC">
        <w:rPr>
          <w:rFonts w:asciiTheme="minorHAnsi" w:hAnsiTheme="minorHAnsi" w:cstheme="minorHAnsi"/>
          <w:rPrChange w:id="244" w:author="Eric Wetzel" w:date="2024-04-02T13:27:00Z">
            <w:rPr/>
          </w:rPrChange>
        </w:rPr>
        <w:t xml:space="preserve">, </w:t>
      </w:r>
      <w:del w:id="245" w:author="Eric Wetzel" w:date="2024-03-14T21:07:00Z">
        <w:r w:rsidRPr="00BA1FFC" w:rsidDel="000B1FBC">
          <w:rPr>
            <w:rFonts w:asciiTheme="minorHAnsi" w:hAnsiTheme="minorHAnsi" w:cstheme="minorHAnsi"/>
            <w:rPrChange w:id="246" w:author="Eric Wetzel" w:date="2024-04-02T13:27:00Z">
              <w:rPr/>
            </w:rPrChange>
          </w:rPr>
          <w:delText>North America’s</w:delText>
        </w:r>
        <w:r w:rsidRPr="00BA1FFC" w:rsidDel="000B1FBC">
          <w:rPr>
            <w:rFonts w:asciiTheme="minorHAnsi" w:hAnsiTheme="minorHAnsi" w:cstheme="minorHAnsi"/>
            <w:spacing w:val="-9"/>
            <w:rPrChange w:id="247" w:author="Eric Wetzel" w:date="2024-04-02T13:27:00Z">
              <w:rPr>
                <w:spacing w:val="-9"/>
              </w:rPr>
            </w:rPrChange>
          </w:rPr>
          <w:delText xml:space="preserve"> </w:delText>
        </w:r>
        <w:r w:rsidRPr="00BA1FFC" w:rsidDel="000B1FBC">
          <w:rPr>
            <w:rFonts w:asciiTheme="minorHAnsi" w:hAnsiTheme="minorHAnsi" w:cstheme="minorHAnsi"/>
            <w:rPrChange w:id="248" w:author="Eric Wetzel" w:date="2024-04-02T13:27:00Z">
              <w:rPr/>
            </w:rPrChange>
          </w:rPr>
          <w:delText>largest</w:delText>
        </w:r>
        <w:r w:rsidRPr="00BA1FFC" w:rsidDel="000B1FBC">
          <w:rPr>
            <w:rFonts w:asciiTheme="minorHAnsi" w:hAnsiTheme="minorHAnsi" w:cstheme="minorHAnsi"/>
            <w:spacing w:val="-8"/>
            <w:rPrChange w:id="249" w:author="Eric Wetzel" w:date="2024-04-02T13:27:00Z">
              <w:rPr>
                <w:spacing w:val="-8"/>
              </w:rPr>
            </w:rPrChange>
          </w:rPr>
          <w:delText xml:space="preserve"> </w:delText>
        </w:r>
        <w:r w:rsidRPr="00BA1FFC" w:rsidDel="000B1FBC">
          <w:rPr>
            <w:rFonts w:asciiTheme="minorHAnsi" w:hAnsiTheme="minorHAnsi" w:cstheme="minorHAnsi"/>
            <w:rPrChange w:id="250" w:author="Eric Wetzel" w:date="2024-04-02T13:27:00Z">
              <w:rPr/>
            </w:rPrChange>
          </w:rPr>
          <w:delText>credential-evaluation</w:delText>
        </w:r>
        <w:r w:rsidRPr="00BA1FFC" w:rsidDel="000B1FBC">
          <w:rPr>
            <w:rFonts w:asciiTheme="minorHAnsi" w:hAnsiTheme="minorHAnsi" w:cstheme="minorHAnsi"/>
            <w:spacing w:val="-8"/>
            <w:rPrChange w:id="251" w:author="Eric Wetzel" w:date="2024-04-02T13:27:00Z">
              <w:rPr>
                <w:spacing w:val="-8"/>
              </w:rPr>
            </w:rPrChange>
          </w:rPr>
          <w:delText xml:space="preserve"> </w:delText>
        </w:r>
        <w:r w:rsidRPr="00BA1FFC" w:rsidDel="000B1FBC">
          <w:rPr>
            <w:rFonts w:asciiTheme="minorHAnsi" w:hAnsiTheme="minorHAnsi" w:cstheme="minorHAnsi"/>
            <w:rPrChange w:id="252" w:author="Eric Wetzel" w:date="2024-04-02T13:27:00Z">
              <w:rPr/>
            </w:rPrChange>
          </w:rPr>
          <w:delText>service, Austin’s largest outdoor-advertising company</w:delText>
        </w:r>
      </w:del>
      <w:ins w:id="253" w:author="Eric Wetzel" w:date="2024-03-28T10:40:00Z">
        <w:r w:rsidR="00AE0132" w:rsidRPr="00BA1FFC">
          <w:rPr>
            <w:rFonts w:asciiTheme="minorHAnsi" w:hAnsiTheme="minorHAnsi" w:cstheme="minorHAnsi"/>
            <w:rPrChange w:id="254" w:author="Eric Wetzel" w:date="2024-04-02T13:27:00Z">
              <w:rPr/>
            </w:rPrChange>
          </w:rPr>
          <w:t>North America’s largest credential-evaluation service</w:t>
        </w:r>
      </w:ins>
      <w:r w:rsidRPr="00BA1FFC">
        <w:rPr>
          <w:rFonts w:asciiTheme="minorHAnsi" w:hAnsiTheme="minorHAnsi" w:cstheme="minorHAnsi"/>
          <w:rPrChange w:id="255" w:author="Eric Wetzel" w:date="2024-04-02T13:27:00Z">
            <w:rPr/>
          </w:rPrChange>
        </w:rPr>
        <w:t>, Baylor University’s entrepreneur-in-residence, candidates for statewide and local office, and others</w:t>
      </w:r>
    </w:p>
    <w:p w14:paraId="1F7D0978" w14:textId="4BA2A0BE" w:rsidR="00AC4E90" w:rsidRPr="00BA1FFC" w:rsidRDefault="001B6367">
      <w:pPr>
        <w:pStyle w:val="ListParagraph"/>
        <w:numPr>
          <w:ilvl w:val="0"/>
          <w:numId w:val="10"/>
        </w:numPr>
        <w:tabs>
          <w:tab w:val="left" w:pos="820"/>
        </w:tabs>
        <w:ind w:left="360"/>
        <w:rPr>
          <w:rFonts w:asciiTheme="minorHAnsi" w:hAnsiTheme="minorHAnsi" w:cstheme="minorHAnsi"/>
          <w:rPrChange w:id="256" w:author="Eric Wetzel" w:date="2024-04-02T13:27:00Z">
            <w:rPr/>
          </w:rPrChange>
        </w:rPr>
        <w:pPrChange w:id="257" w:author="Eric Wetzel" w:date="2024-04-02T13:22:00Z">
          <w:pPr>
            <w:pStyle w:val="ListParagraph"/>
            <w:numPr>
              <w:numId w:val="2"/>
            </w:numPr>
            <w:tabs>
              <w:tab w:val="left" w:pos="820"/>
            </w:tabs>
            <w:spacing w:before="99"/>
            <w:ind w:left="720" w:right="158"/>
          </w:pPr>
        </w:pPrChange>
      </w:pPr>
      <w:ins w:id="258" w:author="Eric Wetzel" w:date="2024-04-02T15:21:00Z">
        <w:r>
          <w:rPr>
            <w:rFonts w:asciiTheme="minorHAnsi" w:hAnsiTheme="minorHAnsi" w:cstheme="minorHAnsi"/>
          </w:rPr>
          <w:t>Recruit and manage</w:t>
        </w:r>
      </w:ins>
      <w:ins w:id="259" w:author="Eric Wetzel" w:date="2024-03-17T21:23:00Z">
        <w:r w:rsidR="00AC4E90" w:rsidRPr="00BA1FFC">
          <w:rPr>
            <w:rFonts w:asciiTheme="minorHAnsi" w:hAnsiTheme="minorHAnsi" w:cstheme="minorHAnsi"/>
            <w:rPrChange w:id="260" w:author="Eric Wetzel" w:date="2024-04-02T13:27:00Z">
              <w:rPr/>
            </w:rPrChange>
          </w:rPr>
          <w:t xml:space="preserve"> team</w:t>
        </w:r>
      </w:ins>
      <w:ins w:id="261" w:author="Eric Wetzel" w:date="2024-04-02T13:18:00Z">
        <w:r w:rsidR="00C4643E" w:rsidRPr="00BA1FFC">
          <w:rPr>
            <w:rFonts w:asciiTheme="minorHAnsi" w:hAnsiTheme="minorHAnsi" w:cstheme="minorHAnsi"/>
            <w:rPrChange w:id="262" w:author="Eric Wetzel" w:date="2024-04-02T13:27:00Z">
              <w:rPr/>
            </w:rPrChange>
          </w:rPr>
          <w:t>s</w:t>
        </w:r>
      </w:ins>
      <w:ins w:id="263" w:author="Eric Wetzel" w:date="2024-03-17T21:23:00Z">
        <w:r w:rsidR="00AC4E90" w:rsidRPr="00BA1FFC">
          <w:rPr>
            <w:rFonts w:asciiTheme="minorHAnsi" w:hAnsiTheme="minorHAnsi" w:cstheme="minorHAnsi"/>
            <w:rPrChange w:id="264" w:author="Eric Wetzel" w:date="2024-04-02T13:27:00Z">
              <w:rPr/>
            </w:rPrChange>
          </w:rPr>
          <w:t xml:space="preserve"> of </w:t>
        </w:r>
      </w:ins>
      <w:ins w:id="265" w:author="Eric Wetzel" w:date="2024-04-02T15:21:00Z">
        <w:r>
          <w:rPr>
            <w:rFonts w:asciiTheme="minorHAnsi" w:hAnsiTheme="minorHAnsi" w:cstheme="minorHAnsi"/>
          </w:rPr>
          <w:t xml:space="preserve">up to </w:t>
        </w:r>
      </w:ins>
      <w:ins w:id="266" w:author="Eric Wetzel" w:date="2024-03-17T21:23:00Z">
        <w:r w:rsidR="00AC4E90" w:rsidRPr="00BA1FFC">
          <w:rPr>
            <w:rFonts w:asciiTheme="minorHAnsi" w:hAnsiTheme="minorHAnsi" w:cstheme="minorHAnsi"/>
            <w:rPrChange w:id="267" w:author="Eric Wetzel" w:date="2024-04-02T13:27:00Z">
              <w:rPr/>
            </w:rPrChange>
          </w:rPr>
          <w:t xml:space="preserve">10 web developers, </w:t>
        </w:r>
      </w:ins>
      <w:ins w:id="268" w:author="Eric Wetzel" w:date="2024-04-02T13:18:00Z">
        <w:r w:rsidR="00C4643E" w:rsidRPr="00BA1FFC">
          <w:rPr>
            <w:rFonts w:asciiTheme="minorHAnsi" w:hAnsiTheme="minorHAnsi" w:cstheme="minorHAnsi"/>
            <w:rPrChange w:id="269" w:author="Eric Wetzel" w:date="2024-04-02T13:27:00Z">
              <w:rPr/>
            </w:rPrChange>
          </w:rPr>
          <w:t xml:space="preserve">software engineers, </w:t>
        </w:r>
      </w:ins>
      <w:ins w:id="270" w:author="Eric Wetzel" w:date="2024-03-17T21:23:00Z">
        <w:r w:rsidR="00AC4E90" w:rsidRPr="00BA1FFC">
          <w:rPr>
            <w:rFonts w:asciiTheme="minorHAnsi" w:hAnsiTheme="minorHAnsi" w:cstheme="minorHAnsi"/>
            <w:rPrChange w:id="271" w:author="Eric Wetzel" w:date="2024-04-02T13:27:00Z">
              <w:rPr/>
            </w:rPrChange>
          </w:rPr>
          <w:t xml:space="preserve">graphic designers, </w:t>
        </w:r>
      </w:ins>
      <w:ins w:id="272" w:author="Eric Wetzel" w:date="2024-04-02T13:17:00Z">
        <w:r w:rsidR="00C4643E" w:rsidRPr="00BA1FFC">
          <w:rPr>
            <w:rFonts w:asciiTheme="minorHAnsi" w:hAnsiTheme="minorHAnsi" w:cstheme="minorHAnsi"/>
            <w:rPrChange w:id="273" w:author="Eric Wetzel" w:date="2024-04-02T13:27:00Z">
              <w:rPr/>
            </w:rPrChange>
          </w:rPr>
          <w:t>search engine optimizatio</w:t>
        </w:r>
      </w:ins>
      <w:ins w:id="274" w:author="Eric Wetzel" w:date="2024-04-02T13:18:00Z">
        <w:r w:rsidR="00C4643E" w:rsidRPr="00BA1FFC">
          <w:rPr>
            <w:rFonts w:asciiTheme="minorHAnsi" w:hAnsiTheme="minorHAnsi" w:cstheme="minorHAnsi"/>
            <w:rPrChange w:id="275" w:author="Eric Wetzel" w:date="2024-04-02T13:27:00Z">
              <w:rPr/>
            </w:rPrChange>
          </w:rPr>
          <w:t>n (</w:t>
        </w:r>
      </w:ins>
      <w:ins w:id="276" w:author="Eric Wetzel" w:date="2024-03-17T21:23:00Z">
        <w:r w:rsidR="00AC4E90" w:rsidRPr="00BA1FFC">
          <w:rPr>
            <w:rFonts w:asciiTheme="minorHAnsi" w:hAnsiTheme="minorHAnsi" w:cstheme="minorHAnsi"/>
            <w:rPrChange w:id="277" w:author="Eric Wetzel" w:date="2024-04-02T13:27:00Z">
              <w:rPr/>
            </w:rPrChange>
          </w:rPr>
          <w:t>SEO</w:t>
        </w:r>
      </w:ins>
      <w:ins w:id="278" w:author="Eric Wetzel" w:date="2024-04-02T13:18:00Z">
        <w:r w:rsidR="00C4643E" w:rsidRPr="00BA1FFC">
          <w:rPr>
            <w:rFonts w:asciiTheme="minorHAnsi" w:hAnsiTheme="minorHAnsi" w:cstheme="minorHAnsi"/>
            <w:rPrChange w:id="279" w:author="Eric Wetzel" w:date="2024-04-02T13:27:00Z">
              <w:rPr/>
            </w:rPrChange>
          </w:rPr>
          <w:t>)</w:t>
        </w:r>
      </w:ins>
      <w:ins w:id="280" w:author="Eric Wetzel" w:date="2024-03-17T21:23:00Z">
        <w:r w:rsidR="00AC4E90" w:rsidRPr="00BA1FFC">
          <w:rPr>
            <w:rFonts w:asciiTheme="minorHAnsi" w:hAnsiTheme="minorHAnsi" w:cstheme="minorHAnsi"/>
            <w:rPrChange w:id="281" w:author="Eric Wetzel" w:date="2024-04-02T13:27:00Z">
              <w:rPr/>
            </w:rPrChange>
          </w:rPr>
          <w:t xml:space="preserve"> specialists, data providers, filmmakers, and direct-mail vendors</w:t>
        </w:r>
      </w:ins>
    </w:p>
    <w:p w14:paraId="3D672FD8" w14:textId="492BC6A2" w:rsidR="006B225A" w:rsidRPr="00BA1FFC" w:rsidRDefault="006B225A">
      <w:pPr>
        <w:pStyle w:val="ListParagraph"/>
        <w:numPr>
          <w:ilvl w:val="0"/>
          <w:numId w:val="10"/>
        </w:numPr>
        <w:tabs>
          <w:tab w:val="left" w:pos="820"/>
        </w:tabs>
        <w:ind w:left="360"/>
        <w:rPr>
          <w:rFonts w:asciiTheme="minorHAnsi" w:hAnsiTheme="minorHAnsi" w:cstheme="minorHAnsi"/>
          <w:rPrChange w:id="282" w:author="Eric Wetzel" w:date="2024-04-02T13:27:00Z">
            <w:rPr/>
          </w:rPrChange>
        </w:rPr>
        <w:pPrChange w:id="283" w:author="Eric Wetzel" w:date="2024-04-02T13:22:00Z">
          <w:pPr>
            <w:pStyle w:val="ListParagraph"/>
            <w:numPr>
              <w:numId w:val="2"/>
            </w:numPr>
            <w:tabs>
              <w:tab w:val="left" w:pos="820"/>
            </w:tabs>
            <w:ind w:left="720" w:right="159"/>
          </w:pPr>
        </w:pPrChange>
      </w:pPr>
      <w:del w:id="284" w:author="Eric Wetzel" w:date="2024-04-02T14:31:00Z">
        <w:r w:rsidRPr="00BA1FFC" w:rsidDel="00F27DC9">
          <w:rPr>
            <w:rFonts w:asciiTheme="minorHAnsi" w:hAnsiTheme="minorHAnsi" w:cstheme="minorHAnsi"/>
            <w:rPrChange w:id="285" w:author="Eric Wetzel" w:date="2024-04-02T13:27:00Z">
              <w:rPr/>
            </w:rPrChange>
          </w:rPr>
          <w:delText xml:space="preserve">Craft </w:delText>
        </w:r>
      </w:del>
      <w:ins w:id="286" w:author="Eric Wetzel" w:date="2024-04-02T14:31:00Z">
        <w:r w:rsidR="00F27DC9">
          <w:rPr>
            <w:rFonts w:asciiTheme="minorHAnsi" w:hAnsiTheme="minorHAnsi" w:cstheme="minorHAnsi"/>
          </w:rPr>
          <w:t>Manage</w:t>
        </w:r>
        <w:r w:rsidR="00F27DC9" w:rsidRPr="00BA1FFC">
          <w:rPr>
            <w:rFonts w:asciiTheme="minorHAnsi" w:hAnsiTheme="minorHAnsi" w:cstheme="minorHAnsi"/>
            <w:rPrChange w:id="287" w:author="Eric Wetzel" w:date="2024-04-02T13:27:00Z">
              <w:rPr/>
            </w:rPrChange>
          </w:rPr>
          <w:t xml:space="preserve"> </w:t>
        </w:r>
      </w:ins>
      <w:r w:rsidRPr="00BA1FFC">
        <w:rPr>
          <w:rFonts w:asciiTheme="minorHAnsi" w:hAnsiTheme="minorHAnsi" w:cstheme="minorHAnsi"/>
          <w:rPrChange w:id="288" w:author="Eric Wetzel" w:date="2024-04-02T13:27:00Z">
            <w:rPr/>
          </w:rPrChange>
        </w:rPr>
        <w:t>donor</w:t>
      </w:r>
      <w:ins w:id="289" w:author="Eric Wetzel" w:date="2024-04-02T14:31:00Z">
        <w:r w:rsidR="00F27DC9">
          <w:rPr>
            <w:rFonts w:asciiTheme="minorHAnsi" w:hAnsiTheme="minorHAnsi" w:cstheme="minorHAnsi"/>
          </w:rPr>
          <w:t>-</w:t>
        </w:r>
      </w:ins>
      <w:del w:id="290" w:author="Eric Wetzel" w:date="2024-04-02T14:31:00Z">
        <w:r w:rsidRPr="00BA1FFC" w:rsidDel="00F27DC9">
          <w:rPr>
            <w:rFonts w:asciiTheme="minorHAnsi" w:hAnsiTheme="minorHAnsi" w:cstheme="minorHAnsi"/>
            <w:rPrChange w:id="291" w:author="Eric Wetzel" w:date="2024-04-02T13:27:00Z">
              <w:rPr/>
            </w:rPrChange>
          </w:rPr>
          <w:delText xml:space="preserve"> </w:delText>
        </w:r>
      </w:del>
      <w:r w:rsidRPr="00BA1FFC">
        <w:rPr>
          <w:rFonts w:asciiTheme="minorHAnsi" w:hAnsiTheme="minorHAnsi" w:cstheme="minorHAnsi"/>
          <w:rPrChange w:id="292" w:author="Eric Wetzel" w:date="2024-04-02T13:27:00Z">
            <w:rPr/>
          </w:rPrChange>
        </w:rPr>
        <w:t>communication</w:t>
      </w:r>
      <w:del w:id="293" w:author="Eric Wetzel" w:date="2024-04-02T14:31:00Z">
        <w:r w:rsidRPr="00BA1FFC" w:rsidDel="00F27DC9">
          <w:rPr>
            <w:rFonts w:asciiTheme="minorHAnsi" w:hAnsiTheme="minorHAnsi" w:cstheme="minorHAnsi"/>
            <w:rPrChange w:id="294" w:author="Eric Wetzel" w:date="2024-04-02T13:27:00Z">
              <w:rPr/>
            </w:rPrChange>
          </w:rPr>
          <w:delText>s</w:delText>
        </w:r>
      </w:del>
      <w:r w:rsidRPr="00BA1FFC">
        <w:rPr>
          <w:rFonts w:asciiTheme="minorHAnsi" w:hAnsiTheme="minorHAnsi" w:cstheme="minorHAnsi"/>
          <w:rPrChange w:id="295" w:author="Eric Wetzel" w:date="2024-04-02T13:27:00Z">
            <w:rPr/>
          </w:rPrChange>
        </w:rPr>
        <w:t xml:space="preserve"> </w:t>
      </w:r>
      <w:ins w:id="296" w:author="Eric Wetzel" w:date="2024-04-02T14:31:00Z">
        <w:r w:rsidR="00F27DC9">
          <w:rPr>
            <w:rFonts w:asciiTheme="minorHAnsi" w:hAnsiTheme="minorHAnsi" w:cstheme="minorHAnsi"/>
          </w:rPr>
          <w:t xml:space="preserve">campaign </w:t>
        </w:r>
      </w:ins>
      <w:r w:rsidRPr="00BA1FFC">
        <w:rPr>
          <w:rFonts w:asciiTheme="minorHAnsi" w:hAnsiTheme="minorHAnsi" w:cstheme="minorHAnsi"/>
          <w:rPrChange w:id="297" w:author="Eric Wetzel" w:date="2024-04-02T13:27:00Z">
            <w:rPr/>
          </w:rPrChange>
        </w:rPr>
        <w:t>for a</w:t>
      </w:r>
      <w:r w:rsidR="00ED60EA" w:rsidRPr="00BA1FFC">
        <w:rPr>
          <w:rFonts w:asciiTheme="minorHAnsi" w:hAnsiTheme="minorHAnsi" w:cstheme="minorHAnsi"/>
          <w:rPrChange w:id="298" w:author="Eric Wetzel" w:date="2024-04-02T13:27:00Z">
            <w:rPr/>
          </w:rPrChange>
        </w:rPr>
        <w:t xml:space="preserve"> Texas</w:t>
      </w:r>
      <w:r w:rsidRPr="00BA1FFC">
        <w:rPr>
          <w:rFonts w:asciiTheme="minorHAnsi" w:hAnsiTheme="minorHAnsi" w:cstheme="minorHAnsi"/>
          <w:rPrChange w:id="299" w:author="Eric Wetzel" w:date="2024-04-02T13:27:00Z">
            <w:rPr/>
          </w:rPrChange>
        </w:rPr>
        <w:t>-based affordable-housing organization with 50,000 subscribers</w:t>
      </w:r>
      <w:ins w:id="300" w:author="Eric Wetzel" w:date="2024-03-28T10:43:00Z">
        <w:r w:rsidR="00AE0132" w:rsidRPr="00BA1FFC">
          <w:rPr>
            <w:rFonts w:asciiTheme="minorHAnsi" w:hAnsiTheme="minorHAnsi" w:cstheme="minorHAnsi"/>
            <w:rPrChange w:id="301" w:author="Eric Wetzel" w:date="2024-04-02T13:27:00Z">
              <w:rPr/>
            </w:rPrChange>
          </w:rPr>
          <w:t xml:space="preserve">, raising </w:t>
        </w:r>
      </w:ins>
      <w:del w:id="302" w:author="Eric Wetzel" w:date="2024-03-17T21:22:00Z">
        <w:r w:rsidRPr="00BA1FFC" w:rsidDel="00AC4E90">
          <w:rPr>
            <w:rFonts w:asciiTheme="minorHAnsi" w:hAnsiTheme="minorHAnsi" w:cstheme="minorHAnsi"/>
            <w:rPrChange w:id="303" w:author="Eric Wetzel" w:date="2024-04-02T13:27:00Z">
              <w:rPr/>
            </w:rPrChange>
          </w:rPr>
          <w:delText>, raising</w:delText>
        </w:r>
      </w:del>
      <w:del w:id="304" w:author="Eric Wetzel" w:date="2024-03-28T10:43:00Z">
        <w:r w:rsidRPr="00BA1FFC" w:rsidDel="00AE0132">
          <w:rPr>
            <w:rFonts w:asciiTheme="minorHAnsi" w:hAnsiTheme="minorHAnsi" w:cstheme="minorHAnsi"/>
            <w:rPrChange w:id="305" w:author="Eric Wetzel" w:date="2024-04-02T13:27:00Z">
              <w:rPr/>
            </w:rPrChange>
          </w:rPr>
          <w:delText xml:space="preserve"> </w:delText>
        </w:r>
      </w:del>
      <w:r w:rsidRPr="00BA1FFC">
        <w:rPr>
          <w:rFonts w:asciiTheme="minorHAnsi" w:hAnsiTheme="minorHAnsi" w:cstheme="minorHAnsi"/>
          <w:rPrChange w:id="306" w:author="Eric Wetzel" w:date="2024-04-02T13:27:00Z">
            <w:rPr/>
          </w:rPrChange>
        </w:rPr>
        <w:t xml:space="preserve">and </w:t>
      </w:r>
      <w:del w:id="307" w:author="Eric Wetzel" w:date="2024-03-17T21:22:00Z">
        <w:r w:rsidRPr="00BA1FFC" w:rsidDel="00AC4E90">
          <w:rPr>
            <w:rFonts w:asciiTheme="minorHAnsi" w:hAnsiTheme="minorHAnsi" w:cstheme="minorHAnsi"/>
            <w:rPrChange w:id="308" w:author="Eric Wetzel" w:date="2024-04-02T13:27:00Z">
              <w:rPr/>
            </w:rPrChange>
          </w:rPr>
          <w:delText xml:space="preserve">allocating </w:delText>
        </w:r>
      </w:del>
      <w:ins w:id="309" w:author="Eric Wetzel" w:date="2024-03-17T21:22:00Z">
        <w:r w:rsidR="00AC4E90" w:rsidRPr="00BA1FFC">
          <w:rPr>
            <w:rFonts w:asciiTheme="minorHAnsi" w:hAnsiTheme="minorHAnsi" w:cstheme="minorHAnsi"/>
            <w:rPrChange w:id="310" w:author="Eric Wetzel" w:date="2024-04-02T13:27:00Z">
              <w:rPr/>
            </w:rPrChange>
          </w:rPr>
          <w:t xml:space="preserve">allocated </w:t>
        </w:r>
      </w:ins>
      <w:r w:rsidRPr="00BA1FFC">
        <w:rPr>
          <w:rFonts w:asciiTheme="minorHAnsi" w:hAnsiTheme="minorHAnsi" w:cstheme="minorHAnsi"/>
          <w:rPrChange w:id="311" w:author="Eric Wetzel" w:date="2024-04-02T13:27:00Z">
            <w:rPr/>
          </w:rPrChange>
        </w:rPr>
        <w:t xml:space="preserve">hundreds of thousands of dollars over five </w:t>
      </w:r>
      <w:proofErr w:type="gramStart"/>
      <w:r w:rsidRPr="00BA1FFC">
        <w:rPr>
          <w:rFonts w:asciiTheme="minorHAnsi" w:hAnsiTheme="minorHAnsi" w:cstheme="minorHAnsi"/>
          <w:rPrChange w:id="312" w:author="Eric Wetzel" w:date="2024-04-02T13:27:00Z">
            <w:rPr/>
          </w:rPrChange>
        </w:rPr>
        <w:t>years</w:t>
      </w:r>
      <w:proofErr w:type="gramEnd"/>
    </w:p>
    <w:p w14:paraId="3AA3367A" w14:textId="20C975BB" w:rsidR="006B225A" w:rsidRPr="00BA1FFC" w:rsidRDefault="006B225A">
      <w:pPr>
        <w:pStyle w:val="ListParagraph"/>
        <w:numPr>
          <w:ilvl w:val="0"/>
          <w:numId w:val="10"/>
        </w:numPr>
        <w:tabs>
          <w:tab w:val="left" w:pos="820"/>
        </w:tabs>
        <w:ind w:left="360"/>
        <w:rPr>
          <w:rFonts w:asciiTheme="minorHAnsi" w:hAnsiTheme="minorHAnsi" w:cstheme="minorHAnsi"/>
          <w:rPrChange w:id="313" w:author="Eric Wetzel" w:date="2024-04-02T13:27:00Z">
            <w:rPr/>
          </w:rPrChange>
        </w:rPr>
        <w:pPrChange w:id="314" w:author="Eric Wetzel" w:date="2024-04-02T13:22:00Z">
          <w:pPr>
            <w:pStyle w:val="ListParagraph"/>
            <w:numPr>
              <w:numId w:val="2"/>
            </w:numPr>
            <w:tabs>
              <w:tab w:val="left" w:pos="820"/>
            </w:tabs>
            <w:ind w:left="720" w:right="159"/>
          </w:pPr>
        </w:pPrChange>
      </w:pPr>
      <w:r w:rsidRPr="00BA1FFC">
        <w:rPr>
          <w:rFonts w:asciiTheme="minorHAnsi" w:hAnsiTheme="minorHAnsi" w:cstheme="minorHAnsi"/>
          <w:rPrChange w:id="315" w:author="Eric Wetzel" w:date="2024-04-02T13:27:00Z">
            <w:rPr/>
          </w:rPrChange>
        </w:rPr>
        <w:t xml:space="preserve">Served as senior communications advisor to </w:t>
      </w:r>
      <w:del w:id="316" w:author="Dunlap, Luke W" w:date="2024-02-28T15:40:00Z">
        <w:r w:rsidRPr="00BA1FFC" w:rsidDel="00915576">
          <w:rPr>
            <w:rFonts w:asciiTheme="minorHAnsi" w:hAnsiTheme="minorHAnsi" w:cstheme="minorHAnsi"/>
            <w:rPrChange w:id="317" w:author="Eric Wetzel" w:date="2024-04-02T13:27:00Z">
              <w:rPr/>
            </w:rPrChange>
          </w:rPr>
          <w:delText xml:space="preserve">Democratic </w:delText>
        </w:r>
      </w:del>
      <w:ins w:id="318" w:author="Dunlap, Luke W" w:date="2024-02-28T15:40:00Z">
        <w:r w:rsidR="00915576" w:rsidRPr="00BA1FFC">
          <w:rPr>
            <w:rFonts w:asciiTheme="minorHAnsi" w:hAnsiTheme="minorHAnsi" w:cstheme="minorHAnsi"/>
            <w:rPrChange w:id="319" w:author="Eric Wetzel" w:date="2024-04-02T13:27:00Z">
              <w:rPr/>
            </w:rPrChange>
          </w:rPr>
          <w:t xml:space="preserve">2018 </w:t>
        </w:r>
      </w:ins>
      <w:r w:rsidRPr="00BA1FFC">
        <w:rPr>
          <w:rFonts w:asciiTheme="minorHAnsi" w:hAnsiTheme="minorHAnsi" w:cstheme="minorHAnsi"/>
          <w:rPrChange w:id="320" w:author="Eric Wetzel" w:date="2024-04-02T13:27:00Z">
            <w:rPr/>
          </w:rPrChange>
        </w:rPr>
        <w:t xml:space="preserve">Texas Attorney General candidate Justin Nelson, who came within 3.6 percentage points of </w:t>
      </w:r>
      <w:del w:id="321" w:author="Eric Wetzel" w:date="2024-02-29T13:01:00Z">
        <w:r w:rsidRPr="00BA1FFC" w:rsidDel="00E13AB0">
          <w:rPr>
            <w:rFonts w:asciiTheme="minorHAnsi" w:hAnsiTheme="minorHAnsi" w:cstheme="minorHAnsi"/>
            <w:rPrChange w:id="322" w:author="Eric Wetzel" w:date="2024-04-02T13:27:00Z">
              <w:rPr/>
            </w:rPrChange>
          </w:rPr>
          <w:delText>winning the race</w:delText>
        </w:r>
      </w:del>
      <w:proofErr w:type="gramStart"/>
      <w:ins w:id="323" w:author="Eric Wetzel" w:date="2024-02-29T13:01:00Z">
        <w:r w:rsidR="00E13AB0" w:rsidRPr="00BA1FFC">
          <w:rPr>
            <w:rFonts w:asciiTheme="minorHAnsi" w:hAnsiTheme="minorHAnsi" w:cstheme="minorHAnsi"/>
            <w:rPrChange w:id="324" w:author="Eric Wetzel" w:date="2024-04-02T13:27:00Z">
              <w:rPr/>
            </w:rPrChange>
          </w:rPr>
          <w:t>victory</w:t>
        </w:r>
      </w:ins>
      <w:proofErr w:type="gramEnd"/>
    </w:p>
    <w:p w14:paraId="226DCB53" w14:textId="1F30996B" w:rsidR="006B225A" w:rsidRPr="00BA1FFC" w:rsidDel="00AC4E90" w:rsidRDefault="006B225A">
      <w:pPr>
        <w:pStyle w:val="ListParagraph"/>
        <w:numPr>
          <w:ilvl w:val="0"/>
          <w:numId w:val="2"/>
        </w:numPr>
        <w:tabs>
          <w:tab w:val="left" w:pos="820"/>
        </w:tabs>
        <w:ind w:left="0"/>
        <w:rPr>
          <w:del w:id="325" w:author="Eric Wetzel" w:date="2024-03-17T21:22:00Z"/>
          <w:rFonts w:asciiTheme="minorHAnsi" w:hAnsiTheme="minorHAnsi" w:cstheme="minorHAnsi"/>
          <w:rPrChange w:id="326" w:author="Eric Wetzel" w:date="2024-04-02T13:27:00Z">
            <w:rPr>
              <w:del w:id="327" w:author="Eric Wetzel" w:date="2024-03-17T21:22:00Z"/>
            </w:rPr>
          </w:rPrChange>
        </w:rPr>
        <w:pPrChange w:id="328" w:author="Eric Wetzel" w:date="2024-04-02T13:16:00Z">
          <w:pPr>
            <w:pStyle w:val="ListParagraph"/>
            <w:numPr>
              <w:numId w:val="2"/>
            </w:numPr>
            <w:tabs>
              <w:tab w:val="left" w:pos="820"/>
            </w:tabs>
            <w:ind w:left="720" w:right="380"/>
          </w:pPr>
        </w:pPrChange>
      </w:pPr>
      <w:del w:id="329" w:author="Eric Wetzel" w:date="2024-03-17T21:22:00Z">
        <w:r w:rsidRPr="00BA1FFC" w:rsidDel="00AC4E90">
          <w:rPr>
            <w:rFonts w:asciiTheme="minorHAnsi" w:hAnsiTheme="minorHAnsi" w:cstheme="minorHAnsi"/>
            <w:rPrChange w:id="330" w:author="Eric Wetzel" w:date="2024-04-02T13:27:00Z">
              <w:rPr/>
            </w:rPrChange>
          </w:rPr>
          <w:delText>Manage team</w:delText>
        </w:r>
      </w:del>
      <w:del w:id="331" w:author="Eric Wetzel" w:date="2024-03-17T21:18:00Z">
        <w:r w:rsidRPr="00BA1FFC" w:rsidDel="00587FE3">
          <w:rPr>
            <w:rFonts w:asciiTheme="minorHAnsi" w:hAnsiTheme="minorHAnsi" w:cstheme="minorHAnsi"/>
            <w:rPrChange w:id="332" w:author="Eric Wetzel" w:date="2024-04-02T13:27:00Z">
              <w:rPr/>
            </w:rPrChange>
          </w:rPr>
          <w:delText xml:space="preserve">s </w:delText>
        </w:r>
      </w:del>
      <w:del w:id="333" w:author="Eric Wetzel" w:date="2024-03-17T21:22:00Z">
        <w:r w:rsidRPr="00BA1FFC" w:rsidDel="00AC4E90">
          <w:rPr>
            <w:rFonts w:asciiTheme="minorHAnsi" w:hAnsiTheme="minorHAnsi" w:cstheme="minorHAnsi"/>
            <w:rPrChange w:id="334" w:author="Eric Wetzel" w:date="2024-04-02T13:27:00Z">
              <w:rPr/>
            </w:rPrChange>
          </w:rPr>
          <w:delText>of web developers, graphic designers, SEO specialists, data providers, filmmakers, and direct-mail vendors</w:delText>
        </w:r>
      </w:del>
    </w:p>
    <w:p w14:paraId="691E034B" w14:textId="77777777" w:rsidR="006B225A" w:rsidRPr="00BA1FFC" w:rsidRDefault="006B225A">
      <w:pPr>
        <w:pStyle w:val="BodyText"/>
        <w:ind w:left="0" w:firstLine="0"/>
        <w:rPr>
          <w:rFonts w:asciiTheme="minorHAnsi" w:hAnsiTheme="minorHAnsi" w:cstheme="minorHAnsi"/>
          <w:rPrChange w:id="335" w:author="Eric Wetzel" w:date="2024-04-02T13:27:00Z">
            <w:rPr/>
          </w:rPrChange>
        </w:rPr>
        <w:pPrChange w:id="336" w:author="Eric Wetzel" w:date="2024-04-02T13:16:00Z">
          <w:pPr>
            <w:pStyle w:val="BodyText"/>
            <w:spacing w:before="25"/>
            <w:ind w:left="0" w:firstLine="0"/>
          </w:pPr>
        </w:pPrChange>
      </w:pPr>
    </w:p>
    <w:p w14:paraId="3B9A5043" w14:textId="4A0A70B4" w:rsidR="005549AA" w:rsidRPr="00BA1FFC" w:rsidRDefault="006B225A">
      <w:pPr>
        <w:pStyle w:val="Heading2"/>
        <w:ind w:left="0"/>
        <w:rPr>
          <w:rFonts w:asciiTheme="minorHAnsi" w:hAnsiTheme="minorHAnsi" w:cstheme="minorHAnsi"/>
          <w:spacing w:val="-4"/>
          <w:sz w:val="24"/>
          <w:szCs w:val="24"/>
          <w:rPrChange w:id="337" w:author="Eric Wetzel" w:date="2024-04-02T13:29:00Z">
            <w:rPr/>
          </w:rPrChange>
        </w:rPr>
        <w:pPrChange w:id="338" w:author="Eric Wetzel" w:date="2024-04-02T13:16:00Z">
          <w:pPr>
            <w:pStyle w:val="Heading2"/>
            <w:ind w:left="360"/>
          </w:pPr>
        </w:pPrChange>
      </w:pPr>
      <w:r w:rsidRPr="00BA1FFC">
        <w:rPr>
          <w:rFonts w:asciiTheme="minorHAnsi" w:hAnsiTheme="minorHAnsi" w:cstheme="minorHAnsi"/>
          <w:sz w:val="24"/>
          <w:szCs w:val="24"/>
          <w:rPrChange w:id="339" w:author="Eric Wetzel" w:date="2024-04-02T13:29:00Z">
            <w:rPr/>
          </w:rPrChange>
        </w:rPr>
        <w:t>Vice</w:t>
      </w:r>
      <w:r w:rsidRPr="00BA1FFC">
        <w:rPr>
          <w:rFonts w:asciiTheme="minorHAnsi" w:hAnsiTheme="minorHAnsi" w:cstheme="minorHAnsi"/>
          <w:spacing w:val="-10"/>
          <w:sz w:val="24"/>
          <w:szCs w:val="24"/>
          <w:rPrChange w:id="340" w:author="Eric Wetzel" w:date="2024-04-02T13:29:00Z">
            <w:rPr>
              <w:spacing w:val="-10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sz w:val="24"/>
          <w:szCs w:val="24"/>
          <w:rPrChange w:id="341" w:author="Eric Wetzel" w:date="2024-04-02T13:29:00Z">
            <w:rPr/>
          </w:rPrChange>
        </w:rPr>
        <w:t>President of Communications</w:t>
      </w:r>
      <w:r w:rsidRPr="00BA1FFC">
        <w:rPr>
          <w:rFonts w:asciiTheme="minorHAnsi" w:hAnsiTheme="minorHAnsi" w:cstheme="minorHAnsi"/>
          <w:spacing w:val="-8"/>
          <w:sz w:val="24"/>
          <w:szCs w:val="24"/>
          <w:rPrChange w:id="342" w:author="Eric Wetzel" w:date="2024-04-02T13:29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sz w:val="24"/>
          <w:szCs w:val="24"/>
          <w:rPrChange w:id="343" w:author="Eric Wetzel" w:date="2024-04-02T13:29:00Z">
            <w:rPr/>
          </w:rPrChange>
        </w:rPr>
        <w:t>|</w:t>
      </w:r>
      <w:r w:rsidRPr="00BA1FFC">
        <w:rPr>
          <w:rFonts w:asciiTheme="minorHAnsi" w:hAnsiTheme="minorHAnsi" w:cstheme="minorHAnsi"/>
          <w:spacing w:val="-8"/>
          <w:sz w:val="24"/>
          <w:szCs w:val="24"/>
          <w:rPrChange w:id="344" w:author="Eric Wetzel" w:date="2024-04-02T13:29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sz w:val="24"/>
          <w:szCs w:val="24"/>
          <w:rPrChange w:id="345" w:author="Eric Wetzel" w:date="2024-04-02T13:29:00Z">
            <w:rPr/>
          </w:rPrChange>
        </w:rPr>
        <w:t>Shipley</w:t>
      </w:r>
      <w:r w:rsidRPr="00BA1FFC">
        <w:rPr>
          <w:rFonts w:asciiTheme="minorHAnsi" w:hAnsiTheme="minorHAnsi" w:cstheme="minorHAnsi"/>
          <w:spacing w:val="-8"/>
          <w:sz w:val="24"/>
          <w:szCs w:val="24"/>
          <w:rPrChange w:id="346" w:author="Eric Wetzel" w:date="2024-04-02T13:29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sz w:val="24"/>
          <w:szCs w:val="24"/>
          <w:rPrChange w:id="347" w:author="Eric Wetzel" w:date="2024-04-02T13:29:00Z">
            <w:rPr/>
          </w:rPrChange>
        </w:rPr>
        <w:t>&amp;</w:t>
      </w:r>
      <w:r w:rsidRPr="00BA1FFC">
        <w:rPr>
          <w:rFonts w:asciiTheme="minorHAnsi" w:hAnsiTheme="minorHAnsi" w:cstheme="minorHAnsi"/>
          <w:spacing w:val="-8"/>
          <w:sz w:val="24"/>
          <w:szCs w:val="24"/>
          <w:rPrChange w:id="348" w:author="Eric Wetzel" w:date="2024-04-02T13:29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sz w:val="24"/>
          <w:szCs w:val="24"/>
          <w:rPrChange w:id="349" w:author="Eric Wetzel" w:date="2024-04-02T13:29:00Z">
            <w:rPr/>
          </w:rPrChange>
        </w:rPr>
        <w:t>Associates,</w:t>
      </w:r>
      <w:r w:rsidRPr="00BA1FFC">
        <w:rPr>
          <w:rFonts w:asciiTheme="minorHAnsi" w:hAnsiTheme="minorHAnsi" w:cstheme="minorHAnsi"/>
          <w:spacing w:val="-8"/>
          <w:sz w:val="24"/>
          <w:szCs w:val="24"/>
          <w:rPrChange w:id="350" w:author="Eric Wetzel" w:date="2024-04-02T13:29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sz w:val="24"/>
          <w:szCs w:val="24"/>
          <w:rPrChange w:id="351" w:author="Eric Wetzel" w:date="2024-04-02T13:29:00Z">
            <w:rPr/>
          </w:rPrChange>
        </w:rPr>
        <w:t>Inc.</w:t>
      </w:r>
      <w:r w:rsidRPr="00BA1FFC">
        <w:rPr>
          <w:rFonts w:asciiTheme="minorHAnsi" w:hAnsiTheme="minorHAnsi" w:cstheme="minorHAnsi"/>
          <w:spacing w:val="-8"/>
          <w:sz w:val="24"/>
          <w:szCs w:val="24"/>
          <w:rPrChange w:id="352" w:author="Eric Wetzel" w:date="2024-04-02T13:29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sz w:val="24"/>
          <w:szCs w:val="24"/>
          <w:rPrChange w:id="353" w:author="Eric Wetzel" w:date="2024-04-02T13:29:00Z">
            <w:rPr/>
          </w:rPrChange>
        </w:rPr>
        <w:t>|</w:t>
      </w:r>
      <w:r w:rsidRPr="00BA1FFC">
        <w:rPr>
          <w:rFonts w:asciiTheme="minorHAnsi" w:hAnsiTheme="minorHAnsi" w:cstheme="minorHAnsi"/>
          <w:spacing w:val="-8"/>
          <w:sz w:val="24"/>
          <w:szCs w:val="24"/>
          <w:rPrChange w:id="354" w:author="Eric Wetzel" w:date="2024-04-02T13:29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sz w:val="24"/>
          <w:szCs w:val="24"/>
          <w:rPrChange w:id="355" w:author="Eric Wetzel" w:date="2024-04-02T13:29:00Z">
            <w:rPr/>
          </w:rPrChange>
        </w:rPr>
        <w:t>Austin |</w:t>
      </w:r>
      <w:r w:rsidRPr="00BA1FFC">
        <w:rPr>
          <w:rFonts w:asciiTheme="minorHAnsi" w:hAnsiTheme="minorHAnsi" w:cstheme="minorHAnsi"/>
          <w:spacing w:val="-8"/>
          <w:sz w:val="24"/>
          <w:szCs w:val="24"/>
          <w:rPrChange w:id="356" w:author="Eric Wetzel" w:date="2024-04-02T13:29:00Z">
            <w:rPr>
              <w:spacing w:val="-8"/>
            </w:rPr>
          </w:rPrChange>
        </w:rPr>
        <w:t xml:space="preserve"> </w:t>
      </w:r>
      <w:del w:id="357" w:author="Eric Wetzel" w:date="2024-04-09T12:10:00Z">
        <w:r w:rsidRPr="00BA1FFC" w:rsidDel="0006586F">
          <w:rPr>
            <w:rFonts w:asciiTheme="minorHAnsi" w:hAnsiTheme="minorHAnsi" w:cstheme="minorHAnsi"/>
            <w:sz w:val="24"/>
            <w:szCs w:val="24"/>
            <w:rPrChange w:id="358" w:author="Eric Wetzel" w:date="2024-04-02T13:29:00Z">
              <w:rPr/>
            </w:rPrChange>
          </w:rPr>
          <w:delText>20</w:delText>
        </w:r>
      </w:del>
      <w:ins w:id="359" w:author="Eric Wetzel" w:date="2024-04-09T12:10:00Z">
        <w:r w:rsidR="0006586F">
          <w:rPr>
            <w:rFonts w:asciiTheme="minorHAnsi" w:hAnsiTheme="minorHAnsi" w:cstheme="minorHAnsi"/>
            <w:sz w:val="24"/>
            <w:szCs w:val="24"/>
          </w:rPr>
          <w:t>08/</w:t>
        </w:r>
      </w:ins>
      <w:ins w:id="360" w:author="Eric Wetzel" w:date="2024-04-09T15:01:00Z">
        <w:r w:rsidR="00D40230">
          <w:rPr>
            <w:rFonts w:asciiTheme="minorHAnsi" w:hAnsiTheme="minorHAnsi" w:cstheme="minorHAnsi"/>
            <w:sz w:val="24"/>
            <w:szCs w:val="24"/>
          </w:rPr>
          <w:t>20</w:t>
        </w:r>
      </w:ins>
      <w:ins w:id="361" w:author="Eric Wetzel" w:date="2024-03-14T20:50:00Z">
        <w:r w:rsidR="007D0B03" w:rsidRPr="00BA1FFC">
          <w:rPr>
            <w:rFonts w:asciiTheme="minorHAnsi" w:hAnsiTheme="minorHAnsi" w:cstheme="minorHAnsi"/>
            <w:sz w:val="24"/>
            <w:szCs w:val="24"/>
            <w:rPrChange w:id="362" w:author="Eric Wetzel" w:date="2024-04-02T13:29:00Z">
              <w:rPr/>
            </w:rPrChange>
          </w:rPr>
          <w:t>12</w:t>
        </w:r>
      </w:ins>
      <w:del w:id="363" w:author="Eric Wetzel" w:date="2024-03-14T20:50:00Z">
        <w:r w:rsidRPr="00BA1FFC" w:rsidDel="007D0B03">
          <w:rPr>
            <w:rFonts w:asciiTheme="minorHAnsi" w:hAnsiTheme="minorHAnsi" w:cstheme="minorHAnsi"/>
            <w:sz w:val="24"/>
            <w:szCs w:val="24"/>
            <w:rPrChange w:id="364" w:author="Eric Wetzel" w:date="2024-04-02T13:29:00Z">
              <w:rPr/>
            </w:rPrChange>
          </w:rPr>
          <w:delText>04</w:delText>
        </w:r>
      </w:del>
      <w:ins w:id="365" w:author="Eric Wetzel" w:date="2024-04-09T15:01:00Z">
        <w:r w:rsidR="00D40230">
          <w:rPr>
            <w:rFonts w:asciiTheme="minorHAnsi" w:hAnsiTheme="minorHAnsi" w:cstheme="minorHAnsi"/>
            <w:sz w:val="24"/>
            <w:szCs w:val="24"/>
          </w:rPr>
          <w:t xml:space="preserve"> </w:t>
        </w:r>
      </w:ins>
      <w:ins w:id="366" w:author="Eric Wetzel" w:date="2024-04-09T15:02:00Z">
        <w:r w:rsidR="00D40230">
          <w:rPr>
            <w:rFonts w:asciiTheme="minorHAnsi" w:hAnsiTheme="minorHAnsi" w:cstheme="minorHAnsi"/>
            <w:sz w:val="24"/>
            <w:szCs w:val="24"/>
          </w:rPr>
          <w:t xml:space="preserve">– </w:t>
        </w:r>
      </w:ins>
      <w:del w:id="367" w:author="Eric Wetzel" w:date="2024-04-09T15:01:00Z">
        <w:r w:rsidRPr="00BA1FFC" w:rsidDel="00D40230">
          <w:rPr>
            <w:rFonts w:asciiTheme="minorHAnsi" w:hAnsiTheme="minorHAnsi" w:cstheme="minorHAnsi"/>
            <w:spacing w:val="-8"/>
            <w:sz w:val="24"/>
            <w:szCs w:val="24"/>
            <w:rPrChange w:id="368" w:author="Eric Wetzel" w:date="2024-04-02T13:29:00Z">
              <w:rPr>
                <w:spacing w:val="-8"/>
              </w:rPr>
            </w:rPrChange>
          </w:rPr>
          <w:delText xml:space="preserve"> </w:delText>
        </w:r>
      </w:del>
      <w:del w:id="369" w:author="Eric Wetzel" w:date="2024-04-02T13:23:00Z">
        <w:r w:rsidRPr="00BA1FFC" w:rsidDel="005549AA">
          <w:rPr>
            <w:rFonts w:asciiTheme="minorHAnsi" w:hAnsiTheme="minorHAnsi" w:cstheme="minorHAnsi"/>
            <w:sz w:val="24"/>
            <w:szCs w:val="24"/>
            <w:rPrChange w:id="370" w:author="Eric Wetzel" w:date="2024-04-02T13:29:00Z">
              <w:rPr/>
            </w:rPrChange>
          </w:rPr>
          <w:delText>-</w:delText>
        </w:r>
      </w:del>
      <w:del w:id="371" w:author="Eric Wetzel" w:date="2024-04-09T12:12:00Z">
        <w:r w:rsidRPr="00BA1FFC" w:rsidDel="0006586F">
          <w:rPr>
            <w:rFonts w:asciiTheme="minorHAnsi" w:hAnsiTheme="minorHAnsi" w:cstheme="minorHAnsi"/>
            <w:spacing w:val="-7"/>
            <w:sz w:val="24"/>
            <w:szCs w:val="24"/>
            <w:rPrChange w:id="372" w:author="Eric Wetzel" w:date="2024-04-02T13:29:00Z">
              <w:rPr>
                <w:spacing w:val="-7"/>
              </w:rPr>
            </w:rPrChange>
          </w:rPr>
          <w:delText xml:space="preserve"> </w:delText>
        </w:r>
      </w:del>
      <w:ins w:id="373" w:author="Eric Wetzel" w:date="2024-04-09T12:10:00Z">
        <w:r w:rsidR="0006586F">
          <w:rPr>
            <w:rFonts w:asciiTheme="minorHAnsi" w:hAnsiTheme="minorHAnsi" w:cstheme="minorHAnsi"/>
            <w:spacing w:val="-7"/>
            <w:sz w:val="24"/>
            <w:szCs w:val="24"/>
          </w:rPr>
          <w:t>12/</w:t>
        </w:r>
      </w:ins>
      <w:ins w:id="374" w:author="Eric Wetzel" w:date="2024-04-09T15:01:00Z">
        <w:r w:rsidR="00D40230">
          <w:rPr>
            <w:rFonts w:asciiTheme="minorHAnsi" w:hAnsiTheme="minorHAnsi" w:cstheme="minorHAnsi"/>
            <w:spacing w:val="-7"/>
            <w:sz w:val="24"/>
            <w:szCs w:val="24"/>
          </w:rPr>
          <w:t>20</w:t>
        </w:r>
      </w:ins>
      <w:del w:id="375" w:author="Eric Wetzel" w:date="2024-04-09T12:10:00Z">
        <w:r w:rsidRPr="00BA1FFC" w:rsidDel="0006586F">
          <w:rPr>
            <w:rFonts w:asciiTheme="minorHAnsi" w:hAnsiTheme="minorHAnsi" w:cstheme="minorHAnsi"/>
            <w:spacing w:val="-4"/>
            <w:sz w:val="24"/>
            <w:szCs w:val="24"/>
            <w:rPrChange w:id="376" w:author="Eric Wetzel" w:date="2024-04-02T13:29:00Z">
              <w:rPr>
                <w:spacing w:val="-4"/>
              </w:rPr>
            </w:rPrChange>
          </w:rPr>
          <w:delText>20</w:delText>
        </w:r>
      </w:del>
      <w:r w:rsidRPr="00BA1FFC">
        <w:rPr>
          <w:rFonts w:asciiTheme="minorHAnsi" w:hAnsiTheme="minorHAnsi" w:cstheme="minorHAnsi"/>
          <w:spacing w:val="-4"/>
          <w:sz w:val="24"/>
          <w:szCs w:val="24"/>
          <w:rPrChange w:id="377" w:author="Eric Wetzel" w:date="2024-04-02T13:29:00Z">
            <w:rPr>
              <w:spacing w:val="-4"/>
            </w:rPr>
          </w:rPrChange>
        </w:rPr>
        <w:t>16</w:t>
      </w:r>
    </w:p>
    <w:p w14:paraId="79A7B29C" w14:textId="521BC13F" w:rsidR="006B225A" w:rsidRPr="00BA1FFC" w:rsidRDefault="006B225A">
      <w:pPr>
        <w:pStyle w:val="ListParagraph"/>
        <w:numPr>
          <w:ilvl w:val="0"/>
          <w:numId w:val="11"/>
        </w:numPr>
        <w:tabs>
          <w:tab w:val="left" w:pos="820"/>
        </w:tabs>
        <w:ind w:left="360"/>
        <w:rPr>
          <w:rFonts w:asciiTheme="minorHAnsi" w:hAnsiTheme="minorHAnsi" w:cstheme="minorHAnsi"/>
          <w:rPrChange w:id="378" w:author="Eric Wetzel" w:date="2024-04-02T13:27:00Z">
            <w:rPr/>
          </w:rPrChange>
        </w:rPr>
        <w:pPrChange w:id="379" w:author="Eric Wetzel" w:date="2024-04-02T13:22:00Z">
          <w:pPr>
            <w:pStyle w:val="ListParagraph"/>
            <w:numPr>
              <w:numId w:val="3"/>
            </w:numPr>
            <w:tabs>
              <w:tab w:val="left" w:pos="820"/>
            </w:tabs>
            <w:spacing w:before="99"/>
            <w:ind w:left="720" w:right="461"/>
          </w:pPr>
        </w:pPrChange>
      </w:pPr>
      <w:del w:id="380" w:author="Eric Wetzel" w:date="2024-04-02T15:20:00Z">
        <w:r w:rsidRPr="00BA1FFC" w:rsidDel="001B6367">
          <w:rPr>
            <w:rFonts w:asciiTheme="minorHAnsi" w:hAnsiTheme="minorHAnsi" w:cstheme="minorHAnsi"/>
            <w:rPrChange w:id="381" w:author="Eric Wetzel" w:date="2024-04-02T13:27:00Z">
              <w:rPr/>
            </w:rPrChange>
          </w:rPr>
          <w:delText>Supervised</w:delText>
        </w:r>
        <w:r w:rsidRPr="00BA1FFC" w:rsidDel="001B6367">
          <w:rPr>
            <w:rFonts w:asciiTheme="minorHAnsi" w:hAnsiTheme="minorHAnsi" w:cstheme="minorHAnsi"/>
            <w:spacing w:val="-9"/>
            <w:rPrChange w:id="382" w:author="Eric Wetzel" w:date="2024-04-02T13:27:00Z">
              <w:rPr>
                <w:spacing w:val="-9"/>
              </w:rPr>
            </w:rPrChange>
          </w:rPr>
          <w:delText xml:space="preserve"> </w:delText>
        </w:r>
      </w:del>
      <w:ins w:id="383" w:author="Eric Wetzel" w:date="2024-04-02T15:20:00Z">
        <w:r w:rsidR="001B6367">
          <w:rPr>
            <w:rFonts w:asciiTheme="minorHAnsi" w:hAnsiTheme="minorHAnsi" w:cstheme="minorHAnsi"/>
          </w:rPr>
          <w:t>Directly supervised</w:t>
        </w:r>
        <w:r w:rsidR="001B6367" w:rsidRPr="00BA1FFC">
          <w:rPr>
            <w:rFonts w:asciiTheme="minorHAnsi" w:hAnsiTheme="minorHAnsi" w:cstheme="minorHAnsi"/>
            <w:spacing w:val="-9"/>
            <w:rPrChange w:id="384" w:author="Eric Wetzel" w:date="2024-04-02T13:27:00Z">
              <w:rPr>
                <w:spacing w:val="-9"/>
              </w:rPr>
            </w:rPrChange>
          </w:rPr>
          <w:t xml:space="preserve"> </w:t>
        </w:r>
        <w:r w:rsidR="001B6367">
          <w:rPr>
            <w:rFonts w:asciiTheme="minorHAnsi" w:hAnsiTheme="minorHAnsi" w:cstheme="minorHAnsi"/>
            <w:spacing w:val="-9"/>
          </w:rPr>
          <w:t xml:space="preserve">and mentored </w:t>
        </w:r>
      </w:ins>
      <w:ins w:id="385" w:author="Eric Wetzel" w:date="2024-03-17T21:19:00Z">
        <w:r w:rsidR="00587FE3" w:rsidRPr="00BA1FFC">
          <w:rPr>
            <w:rFonts w:asciiTheme="minorHAnsi" w:hAnsiTheme="minorHAnsi" w:cstheme="minorHAnsi"/>
            <w:spacing w:val="-9"/>
            <w:rPrChange w:id="386" w:author="Eric Wetzel" w:date="2024-04-02T13:27:00Z">
              <w:rPr>
                <w:spacing w:val="-9"/>
              </w:rPr>
            </w:rPrChange>
          </w:rPr>
          <w:t xml:space="preserve">up to 15 </w:t>
        </w:r>
      </w:ins>
      <w:r w:rsidRPr="00BA1FFC">
        <w:rPr>
          <w:rFonts w:asciiTheme="minorHAnsi" w:hAnsiTheme="minorHAnsi" w:cstheme="minorHAnsi"/>
          <w:rPrChange w:id="387" w:author="Eric Wetzel" w:date="2024-04-02T13:27:00Z">
            <w:rPr/>
          </w:rPrChange>
        </w:rPr>
        <w:t xml:space="preserve">communications and </w:t>
      </w:r>
      <w:del w:id="388" w:author="Eric Wetzel" w:date="2024-04-02T14:27:00Z">
        <w:r w:rsidRPr="00BA1FFC" w:rsidDel="00DD316A">
          <w:rPr>
            <w:rFonts w:asciiTheme="minorHAnsi" w:hAnsiTheme="minorHAnsi" w:cstheme="minorHAnsi"/>
            <w:rPrChange w:id="389" w:author="Eric Wetzel" w:date="2024-04-02T13:27:00Z">
              <w:rPr/>
            </w:rPrChange>
          </w:rPr>
          <w:delText xml:space="preserve">research </w:delText>
        </w:r>
      </w:del>
      <w:ins w:id="390" w:author="Eric Wetzel" w:date="2024-04-02T14:27:00Z">
        <w:r w:rsidR="00DD316A" w:rsidRPr="00BA1FFC">
          <w:rPr>
            <w:rFonts w:asciiTheme="minorHAnsi" w:hAnsiTheme="minorHAnsi" w:cstheme="minorHAnsi"/>
            <w:rPrChange w:id="391" w:author="Eric Wetzel" w:date="2024-04-02T13:27:00Z">
              <w:rPr/>
            </w:rPrChange>
          </w:rPr>
          <w:t>research</w:t>
        </w:r>
        <w:r w:rsidR="00DD316A">
          <w:rPr>
            <w:rFonts w:asciiTheme="minorHAnsi" w:hAnsiTheme="minorHAnsi" w:cstheme="minorHAnsi"/>
          </w:rPr>
          <w:t xml:space="preserve">ers </w:t>
        </w:r>
      </w:ins>
      <w:del w:id="392" w:author="Eric Wetzel" w:date="2024-03-17T21:19:00Z">
        <w:r w:rsidRPr="00BA1FFC" w:rsidDel="00587FE3">
          <w:rPr>
            <w:rFonts w:asciiTheme="minorHAnsi" w:hAnsiTheme="minorHAnsi" w:cstheme="minorHAnsi"/>
            <w:rPrChange w:id="393" w:author="Eric Wetzel" w:date="2024-04-02T13:27:00Z">
              <w:rPr/>
            </w:rPrChange>
          </w:rPr>
          <w:delText xml:space="preserve">staff </w:delText>
        </w:r>
      </w:del>
      <w:r w:rsidRPr="00BA1FFC">
        <w:rPr>
          <w:rFonts w:asciiTheme="minorHAnsi" w:hAnsiTheme="minorHAnsi" w:cstheme="minorHAnsi"/>
          <w:rPrChange w:id="394" w:author="Eric Wetzel" w:date="2024-04-02T13:27:00Z">
            <w:rPr/>
          </w:rPrChange>
        </w:rPr>
        <w:t xml:space="preserve">at award-winning public affairs agency specializing in </w:t>
      </w:r>
      <w:del w:id="395" w:author="Dunlap, Luke W" w:date="2024-02-28T15:41:00Z">
        <w:r w:rsidRPr="00BA1FFC" w:rsidDel="00915576">
          <w:rPr>
            <w:rFonts w:asciiTheme="minorHAnsi" w:hAnsiTheme="minorHAnsi" w:cstheme="minorHAnsi"/>
            <w:rPrChange w:id="396" w:author="Eric Wetzel" w:date="2024-04-02T13:27:00Z">
              <w:rPr/>
            </w:rPrChange>
          </w:rPr>
          <w:delText xml:space="preserve">political </w:delText>
        </w:r>
      </w:del>
      <w:ins w:id="397" w:author="Dunlap, Luke W" w:date="2024-02-28T15:41:00Z">
        <w:r w:rsidR="00915576" w:rsidRPr="00BA1FFC">
          <w:rPr>
            <w:rFonts w:asciiTheme="minorHAnsi" w:hAnsiTheme="minorHAnsi" w:cstheme="minorHAnsi"/>
            <w:rPrChange w:id="398" w:author="Eric Wetzel" w:date="2024-04-02T13:27:00Z">
              <w:rPr/>
            </w:rPrChange>
          </w:rPr>
          <w:t xml:space="preserve">advocacy </w:t>
        </w:r>
      </w:ins>
      <w:r w:rsidRPr="00BA1FFC">
        <w:rPr>
          <w:rFonts w:asciiTheme="minorHAnsi" w:hAnsiTheme="minorHAnsi" w:cstheme="minorHAnsi"/>
          <w:rPrChange w:id="399" w:author="Eric Wetzel" w:date="2024-04-02T13:27:00Z">
            <w:rPr/>
          </w:rPrChange>
        </w:rPr>
        <w:t>consulting, crisis management, and media relations</w:t>
      </w:r>
    </w:p>
    <w:p w14:paraId="317C0927" w14:textId="24C3B14D" w:rsidR="006B225A" w:rsidRPr="00BA1FFC" w:rsidRDefault="006B225A">
      <w:pPr>
        <w:pStyle w:val="ListParagraph"/>
        <w:numPr>
          <w:ilvl w:val="0"/>
          <w:numId w:val="11"/>
        </w:numPr>
        <w:tabs>
          <w:tab w:val="left" w:pos="820"/>
        </w:tabs>
        <w:ind w:left="360"/>
        <w:rPr>
          <w:ins w:id="400" w:author="Eric Wetzel" w:date="2024-03-14T20:59:00Z"/>
          <w:rFonts w:asciiTheme="minorHAnsi" w:hAnsiTheme="minorHAnsi" w:cstheme="minorHAnsi"/>
          <w:rPrChange w:id="401" w:author="Eric Wetzel" w:date="2024-04-02T13:27:00Z">
            <w:rPr>
              <w:ins w:id="402" w:author="Eric Wetzel" w:date="2024-03-14T20:59:00Z"/>
            </w:rPr>
          </w:rPrChange>
        </w:rPr>
        <w:pPrChange w:id="403" w:author="Eric Wetzel" w:date="2024-04-02T13:22:00Z">
          <w:pPr>
            <w:pStyle w:val="ListParagraph"/>
            <w:numPr>
              <w:numId w:val="3"/>
            </w:numPr>
            <w:tabs>
              <w:tab w:val="left" w:pos="820"/>
            </w:tabs>
            <w:ind w:left="720" w:right="461"/>
          </w:pPr>
        </w:pPrChange>
      </w:pPr>
      <w:del w:id="404" w:author="Eric Wetzel" w:date="2024-04-07T19:03:00Z">
        <w:r w:rsidRPr="00BA1FFC" w:rsidDel="00790850">
          <w:rPr>
            <w:rFonts w:asciiTheme="minorHAnsi" w:hAnsiTheme="minorHAnsi" w:cstheme="minorHAnsi"/>
            <w:rPrChange w:id="405" w:author="Eric Wetzel" w:date="2024-04-02T13:27:00Z">
              <w:rPr/>
            </w:rPrChange>
          </w:rPr>
          <w:delText xml:space="preserve">Owned </w:delText>
        </w:r>
      </w:del>
      <w:ins w:id="406" w:author="Eric Wetzel" w:date="2024-04-07T19:03:00Z">
        <w:r w:rsidR="00790850">
          <w:rPr>
            <w:rFonts w:asciiTheme="minorHAnsi" w:hAnsiTheme="minorHAnsi" w:cstheme="minorHAnsi"/>
          </w:rPr>
          <w:t>Managed</w:t>
        </w:r>
        <w:r w:rsidR="00790850" w:rsidRPr="00BA1FFC">
          <w:rPr>
            <w:rFonts w:asciiTheme="minorHAnsi" w:hAnsiTheme="minorHAnsi" w:cstheme="minorHAnsi"/>
            <w:rPrChange w:id="407" w:author="Eric Wetzel" w:date="2024-04-02T13:27:00Z">
              <w:rPr/>
            </w:rPrChange>
          </w:rPr>
          <w:t xml:space="preserve"> </w:t>
        </w:r>
      </w:ins>
      <w:del w:id="408" w:author="Eric Wetzel" w:date="2024-04-07T19:03:00Z">
        <w:r w:rsidRPr="00BA1FFC" w:rsidDel="00790850">
          <w:rPr>
            <w:rFonts w:asciiTheme="minorHAnsi" w:hAnsiTheme="minorHAnsi" w:cstheme="minorHAnsi"/>
            <w:rPrChange w:id="409" w:author="Eric Wetzel" w:date="2024-04-02T13:27:00Z">
              <w:rPr/>
            </w:rPrChange>
          </w:rPr>
          <w:delText xml:space="preserve">client </w:delText>
        </w:r>
      </w:del>
      <w:r w:rsidRPr="00BA1FFC">
        <w:rPr>
          <w:rFonts w:asciiTheme="minorHAnsi" w:hAnsiTheme="minorHAnsi" w:cstheme="minorHAnsi"/>
          <w:rPrChange w:id="410" w:author="Eric Wetzel" w:date="2024-04-02T13:27:00Z">
            <w:rPr/>
          </w:rPrChange>
        </w:rPr>
        <w:t xml:space="preserve">accounts </w:t>
      </w:r>
      <w:del w:id="411" w:author="Eric Wetzel" w:date="2024-04-07T19:04:00Z">
        <w:r w:rsidRPr="00BA1FFC" w:rsidDel="00790850">
          <w:rPr>
            <w:rFonts w:asciiTheme="minorHAnsi" w:hAnsiTheme="minorHAnsi" w:cstheme="minorHAnsi"/>
            <w:rPrChange w:id="412" w:author="Eric Wetzel" w:date="2024-04-02T13:27:00Z">
              <w:rPr/>
            </w:rPrChange>
          </w:rPr>
          <w:delText xml:space="preserve">with </w:delText>
        </w:r>
      </w:del>
      <w:ins w:id="413" w:author="Eric Wetzel" w:date="2024-04-07T19:04:00Z">
        <w:r w:rsidR="00790850">
          <w:rPr>
            <w:rFonts w:asciiTheme="minorHAnsi" w:hAnsiTheme="minorHAnsi" w:cstheme="minorHAnsi"/>
          </w:rPr>
          <w:t>belonging to</w:t>
        </w:r>
        <w:r w:rsidR="00790850" w:rsidRPr="00BA1FFC">
          <w:rPr>
            <w:rFonts w:asciiTheme="minorHAnsi" w:hAnsiTheme="minorHAnsi" w:cstheme="minorHAnsi"/>
            <w:rPrChange w:id="414" w:author="Eric Wetzel" w:date="2024-04-02T13:27:00Z">
              <w:rPr/>
            </w:rPrChange>
          </w:rPr>
          <w:t xml:space="preserve"> </w:t>
        </w:r>
      </w:ins>
      <w:r w:rsidRPr="00BA1FFC">
        <w:rPr>
          <w:rFonts w:asciiTheme="minorHAnsi" w:hAnsiTheme="minorHAnsi" w:cstheme="minorHAnsi"/>
          <w:rPrChange w:id="415" w:author="Eric Wetzel" w:date="2024-04-02T13:27:00Z">
            <w:rPr/>
          </w:rPrChange>
        </w:rPr>
        <w:t xml:space="preserve">members of the Fortune Global 50 and Fortune 500, </w:t>
      </w:r>
      <w:del w:id="416" w:author="Eric Wetzel" w:date="2024-04-07T19:04:00Z">
        <w:r w:rsidRPr="00BA1FFC" w:rsidDel="00790850">
          <w:rPr>
            <w:rFonts w:asciiTheme="minorHAnsi" w:hAnsiTheme="minorHAnsi" w:cstheme="minorHAnsi"/>
            <w:rPrChange w:id="417" w:author="Eric Wetzel" w:date="2024-04-02T13:27:00Z">
              <w:rPr/>
            </w:rPrChange>
          </w:rPr>
          <w:delText xml:space="preserve">Texas </w:delText>
        </w:r>
      </w:del>
      <w:r w:rsidRPr="00BA1FFC">
        <w:rPr>
          <w:rFonts w:asciiTheme="minorHAnsi" w:hAnsiTheme="minorHAnsi" w:cstheme="minorHAnsi"/>
          <w:rPrChange w:id="418" w:author="Eric Wetzel" w:date="2024-04-02T13:27:00Z">
            <w:rPr/>
          </w:rPrChange>
        </w:rPr>
        <w:t xml:space="preserve">gubernatorial candidates, </w:t>
      </w:r>
      <w:del w:id="419" w:author="Eric Wetzel" w:date="2024-04-07T19:03:00Z">
        <w:r w:rsidRPr="00BA1FFC" w:rsidDel="00790850">
          <w:rPr>
            <w:rFonts w:asciiTheme="minorHAnsi" w:hAnsiTheme="minorHAnsi" w:cstheme="minorHAnsi"/>
            <w:rPrChange w:id="420" w:author="Eric Wetzel" w:date="2024-04-02T13:27:00Z">
              <w:rPr/>
            </w:rPrChange>
          </w:rPr>
          <w:delText xml:space="preserve">national and statewide trade associations, </w:delText>
        </w:r>
      </w:del>
      <w:del w:id="421" w:author="Eric Wetzel" w:date="2024-04-02T13:53:00Z">
        <w:r w:rsidRPr="00BA1FFC" w:rsidDel="004C2EC8">
          <w:rPr>
            <w:rFonts w:asciiTheme="minorHAnsi" w:hAnsiTheme="minorHAnsi" w:cstheme="minorHAnsi"/>
            <w:rPrChange w:id="422" w:author="Eric Wetzel" w:date="2024-04-02T13:27:00Z">
              <w:rPr/>
            </w:rPrChange>
          </w:rPr>
          <w:delText>high-profile</w:delText>
        </w:r>
      </w:del>
      <w:ins w:id="423" w:author="Eric Wetzel" w:date="2024-04-02T13:53:00Z">
        <w:r w:rsidR="004C2EC8">
          <w:rPr>
            <w:rFonts w:asciiTheme="minorHAnsi" w:hAnsiTheme="minorHAnsi" w:cstheme="minorHAnsi"/>
          </w:rPr>
          <w:t>major</w:t>
        </w:r>
      </w:ins>
      <w:r w:rsidRPr="00BA1FFC">
        <w:rPr>
          <w:rFonts w:asciiTheme="minorHAnsi" w:hAnsiTheme="minorHAnsi" w:cstheme="minorHAnsi"/>
          <w:rPrChange w:id="424" w:author="Eric Wetzel" w:date="2024-04-02T13:27:00Z">
            <w:rPr/>
          </w:rPrChange>
        </w:rPr>
        <w:t xml:space="preserve"> law firms, </w:t>
      </w:r>
      <w:ins w:id="425" w:author="Eric Wetzel" w:date="2024-04-07T19:03:00Z">
        <w:r w:rsidR="00790850">
          <w:rPr>
            <w:rFonts w:asciiTheme="minorHAnsi" w:hAnsiTheme="minorHAnsi" w:cstheme="minorHAnsi"/>
          </w:rPr>
          <w:t xml:space="preserve">trade associations, </w:t>
        </w:r>
      </w:ins>
      <w:r w:rsidRPr="00BA1FFC">
        <w:rPr>
          <w:rFonts w:asciiTheme="minorHAnsi" w:hAnsiTheme="minorHAnsi" w:cstheme="minorHAnsi"/>
          <w:rPrChange w:id="426" w:author="Eric Wetzel" w:date="2024-04-02T13:27:00Z">
            <w:rPr/>
          </w:rPrChange>
        </w:rPr>
        <w:t>and the ninth</w:t>
      </w:r>
      <w:ins w:id="427" w:author="Eric Wetzel" w:date="2024-03-31T14:04:00Z">
        <w:r w:rsidR="002E068C" w:rsidRPr="00BA1FFC">
          <w:rPr>
            <w:rFonts w:asciiTheme="minorHAnsi" w:hAnsiTheme="minorHAnsi" w:cstheme="minorHAnsi"/>
            <w:rPrChange w:id="428" w:author="Eric Wetzel" w:date="2024-04-02T13:27:00Z">
              <w:rPr/>
            </w:rPrChange>
          </w:rPr>
          <w:t>-</w:t>
        </w:r>
      </w:ins>
      <w:del w:id="429" w:author="Eric Wetzel" w:date="2024-03-31T14:04:00Z">
        <w:r w:rsidRPr="00BA1FFC" w:rsidDel="002E068C">
          <w:rPr>
            <w:rFonts w:asciiTheme="minorHAnsi" w:hAnsiTheme="minorHAnsi" w:cstheme="minorHAnsi"/>
            <w:rPrChange w:id="430" w:author="Eric Wetzel" w:date="2024-04-02T13:27:00Z">
              <w:rPr/>
            </w:rPrChange>
          </w:rPr>
          <w:delText>-</w:delText>
        </w:r>
      </w:del>
      <w:r w:rsidRPr="00BA1FFC">
        <w:rPr>
          <w:rFonts w:asciiTheme="minorHAnsi" w:hAnsiTheme="minorHAnsi" w:cstheme="minorHAnsi"/>
          <w:rPrChange w:id="431" w:author="Eric Wetzel" w:date="2024-04-02T13:27:00Z">
            <w:rPr/>
          </w:rPrChange>
        </w:rPr>
        <w:t>largest political donor in the nation</w:t>
      </w:r>
    </w:p>
    <w:p w14:paraId="33DB97D2" w14:textId="00E5E2D5" w:rsidR="000B1FBC" w:rsidRPr="00BA1FFC" w:rsidRDefault="00587FE3">
      <w:pPr>
        <w:pStyle w:val="ListParagraph"/>
        <w:numPr>
          <w:ilvl w:val="0"/>
          <w:numId w:val="11"/>
        </w:numPr>
        <w:tabs>
          <w:tab w:val="left" w:pos="820"/>
        </w:tabs>
        <w:ind w:left="360"/>
        <w:rPr>
          <w:rFonts w:asciiTheme="minorHAnsi" w:hAnsiTheme="minorHAnsi" w:cstheme="minorHAnsi"/>
          <w:rPrChange w:id="432" w:author="Eric Wetzel" w:date="2024-04-02T13:27:00Z">
            <w:rPr/>
          </w:rPrChange>
        </w:rPr>
        <w:pPrChange w:id="433" w:author="Eric Wetzel" w:date="2024-04-02T13:22:00Z">
          <w:pPr>
            <w:pStyle w:val="ListParagraph"/>
            <w:numPr>
              <w:numId w:val="3"/>
            </w:numPr>
            <w:tabs>
              <w:tab w:val="left" w:pos="820"/>
            </w:tabs>
            <w:ind w:left="720" w:right="461"/>
          </w:pPr>
        </w:pPrChange>
      </w:pPr>
      <w:ins w:id="434" w:author="Eric Wetzel" w:date="2024-03-17T21:20:00Z">
        <w:r w:rsidRPr="00BA1FFC">
          <w:rPr>
            <w:rFonts w:asciiTheme="minorHAnsi" w:hAnsiTheme="minorHAnsi" w:cstheme="minorHAnsi"/>
            <w:rPrChange w:id="435" w:author="Eric Wetzel" w:date="2024-04-02T13:27:00Z">
              <w:rPr/>
            </w:rPrChange>
          </w:rPr>
          <w:t xml:space="preserve">Served as spokesperson and </w:t>
        </w:r>
      </w:ins>
      <w:ins w:id="436" w:author="Eric Wetzel" w:date="2024-04-02T14:28:00Z">
        <w:r w:rsidR="00423C04">
          <w:rPr>
            <w:rFonts w:asciiTheme="minorHAnsi" w:hAnsiTheme="minorHAnsi" w:cstheme="minorHAnsi"/>
          </w:rPr>
          <w:t>led to</w:t>
        </w:r>
      </w:ins>
      <w:ins w:id="437" w:author="Eric Wetzel" w:date="2024-03-14T20:59:00Z">
        <w:r w:rsidR="000B1FBC" w:rsidRPr="00BA1FFC">
          <w:rPr>
            <w:rFonts w:asciiTheme="minorHAnsi" w:hAnsiTheme="minorHAnsi" w:cstheme="minorHAnsi"/>
            <w:rPrChange w:id="438" w:author="Eric Wetzel" w:date="2024-04-02T13:27:00Z">
              <w:rPr/>
            </w:rPrChange>
          </w:rPr>
          <w:t xml:space="preserve"> </w:t>
        </w:r>
      </w:ins>
      <w:ins w:id="439" w:author="Eric Wetzel" w:date="2024-04-02T13:51:00Z">
        <w:r w:rsidR="004C2EC8">
          <w:rPr>
            <w:rFonts w:asciiTheme="minorHAnsi" w:hAnsiTheme="minorHAnsi" w:cstheme="minorHAnsi"/>
          </w:rPr>
          <w:t xml:space="preserve">positive </w:t>
        </w:r>
      </w:ins>
      <w:ins w:id="440" w:author="Eric Wetzel" w:date="2024-03-14T20:59:00Z">
        <w:r w:rsidR="000B1FBC" w:rsidRPr="00BA1FFC">
          <w:rPr>
            <w:rFonts w:asciiTheme="minorHAnsi" w:hAnsiTheme="minorHAnsi" w:cstheme="minorHAnsi"/>
            <w:rPrChange w:id="441" w:author="Eric Wetzel" w:date="2024-04-02T13:27:00Z">
              <w:rPr/>
            </w:rPrChange>
          </w:rPr>
          <w:t xml:space="preserve">client coverage in </w:t>
        </w:r>
        <w:r w:rsidR="000B1FBC" w:rsidRPr="00BA1FFC">
          <w:rPr>
            <w:rFonts w:asciiTheme="minorHAnsi" w:hAnsiTheme="minorHAnsi" w:cstheme="minorHAnsi"/>
            <w:i/>
            <w:iCs/>
            <w:rPrChange w:id="442" w:author="Eric Wetzel" w:date="2024-04-02T13:27:00Z">
              <w:rPr>
                <w:i/>
                <w:iCs/>
              </w:rPr>
            </w:rPrChange>
          </w:rPr>
          <w:t>The New York Times</w:t>
        </w:r>
        <w:r w:rsidR="000B1FBC" w:rsidRPr="00BA1FFC">
          <w:rPr>
            <w:rFonts w:asciiTheme="minorHAnsi" w:hAnsiTheme="minorHAnsi" w:cstheme="minorHAnsi"/>
            <w:rPrChange w:id="443" w:author="Eric Wetzel" w:date="2024-04-02T13:27:00Z">
              <w:rPr/>
            </w:rPrChange>
          </w:rPr>
          <w:t xml:space="preserve">, </w:t>
        </w:r>
        <w:r w:rsidR="000B1FBC" w:rsidRPr="00BA1FFC">
          <w:rPr>
            <w:rFonts w:asciiTheme="minorHAnsi" w:hAnsiTheme="minorHAnsi" w:cstheme="minorHAnsi"/>
            <w:i/>
            <w:iCs/>
            <w:rPrChange w:id="444" w:author="Eric Wetzel" w:date="2024-04-02T13:27:00Z">
              <w:rPr>
                <w:i/>
                <w:iCs/>
              </w:rPr>
            </w:rPrChange>
          </w:rPr>
          <w:t>The Wall Street Journal</w:t>
        </w:r>
        <w:r w:rsidR="000B1FBC" w:rsidRPr="00BA1FFC">
          <w:rPr>
            <w:rFonts w:asciiTheme="minorHAnsi" w:hAnsiTheme="minorHAnsi" w:cstheme="minorHAnsi"/>
            <w:rPrChange w:id="445" w:author="Eric Wetzel" w:date="2024-04-02T13:27:00Z">
              <w:rPr/>
            </w:rPrChange>
          </w:rPr>
          <w:t xml:space="preserve">, </w:t>
        </w:r>
        <w:r w:rsidR="000B1FBC" w:rsidRPr="00BA1FFC">
          <w:rPr>
            <w:rFonts w:asciiTheme="minorHAnsi" w:hAnsiTheme="minorHAnsi" w:cstheme="minorHAnsi"/>
            <w:i/>
            <w:iCs/>
            <w:rPrChange w:id="446" w:author="Eric Wetzel" w:date="2024-04-02T13:27:00Z">
              <w:rPr>
                <w:i/>
                <w:iCs/>
              </w:rPr>
            </w:rPrChange>
          </w:rPr>
          <w:t>The Washington Post</w:t>
        </w:r>
        <w:r w:rsidR="000B1FBC" w:rsidRPr="00BA1FFC">
          <w:rPr>
            <w:rFonts w:asciiTheme="minorHAnsi" w:hAnsiTheme="minorHAnsi" w:cstheme="minorHAnsi"/>
            <w:rPrChange w:id="447" w:author="Eric Wetzel" w:date="2024-04-02T13:27:00Z">
              <w:rPr/>
            </w:rPrChange>
          </w:rPr>
          <w:t xml:space="preserve">, CNN, </w:t>
        </w:r>
        <w:r w:rsidR="000B1FBC" w:rsidRPr="00BA1FFC">
          <w:rPr>
            <w:rFonts w:asciiTheme="minorHAnsi" w:hAnsiTheme="minorHAnsi" w:cstheme="minorHAnsi"/>
            <w:i/>
            <w:iCs/>
            <w:rPrChange w:id="448" w:author="Eric Wetzel" w:date="2024-04-02T13:27:00Z">
              <w:rPr>
                <w:i/>
                <w:iCs/>
              </w:rPr>
            </w:rPrChange>
          </w:rPr>
          <w:t>USA Today</w:t>
        </w:r>
        <w:r w:rsidR="000B1FBC" w:rsidRPr="00BA1FFC">
          <w:rPr>
            <w:rFonts w:asciiTheme="minorHAnsi" w:hAnsiTheme="minorHAnsi" w:cstheme="minorHAnsi"/>
            <w:rPrChange w:id="449" w:author="Eric Wetzel" w:date="2024-04-02T13:27:00Z">
              <w:rPr/>
            </w:rPrChange>
          </w:rPr>
          <w:t xml:space="preserve">, Bloomberg News, Politico, </w:t>
        </w:r>
        <w:r w:rsidR="000B1FBC" w:rsidRPr="00BA1FFC">
          <w:rPr>
            <w:rFonts w:asciiTheme="minorHAnsi" w:hAnsiTheme="minorHAnsi" w:cstheme="minorHAnsi"/>
            <w:i/>
            <w:iCs/>
            <w:rPrChange w:id="450" w:author="Eric Wetzel" w:date="2024-04-02T13:27:00Z">
              <w:rPr>
                <w:i/>
                <w:iCs/>
              </w:rPr>
            </w:rPrChange>
          </w:rPr>
          <w:t>BusinessWeek</w:t>
        </w:r>
        <w:r w:rsidR="000B1FBC" w:rsidRPr="00BA1FFC">
          <w:rPr>
            <w:rFonts w:asciiTheme="minorHAnsi" w:hAnsiTheme="minorHAnsi" w:cstheme="minorHAnsi"/>
            <w:rPrChange w:id="451" w:author="Eric Wetzel" w:date="2024-04-02T13:27:00Z">
              <w:rPr/>
            </w:rPrChange>
          </w:rPr>
          <w:t>, HuffPost</w:t>
        </w:r>
      </w:ins>
      <w:ins w:id="452" w:author="Eric Wetzel" w:date="2024-04-02T13:52:00Z">
        <w:r w:rsidR="004C2EC8">
          <w:rPr>
            <w:rFonts w:asciiTheme="minorHAnsi" w:hAnsiTheme="minorHAnsi" w:cstheme="minorHAnsi"/>
          </w:rPr>
          <w:t xml:space="preserve">, </w:t>
        </w:r>
      </w:ins>
      <w:ins w:id="453" w:author="Eric Wetzel" w:date="2024-03-14T20:59:00Z">
        <w:r w:rsidR="000B1FBC" w:rsidRPr="00BA1FFC">
          <w:rPr>
            <w:rFonts w:asciiTheme="minorHAnsi" w:hAnsiTheme="minorHAnsi" w:cstheme="minorHAnsi"/>
            <w:rPrChange w:id="454" w:author="Eric Wetzel" w:date="2024-04-02T13:27:00Z">
              <w:rPr/>
            </w:rPrChange>
          </w:rPr>
          <w:t xml:space="preserve">and </w:t>
        </w:r>
      </w:ins>
      <w:ins w:id="455" w:author="Eric Wetzel" w:date="2024-04-02T14:29:00Z">
        <w:r w:rsidR="00423C04">
          <w:rPr>
            <w:rFonts w:asciiTheme="minorHAnsi" w:hAnsiTheme="minorHAnsi" w:cstheme="minorHAnsi"/>
          </w:rPr>
          <w:t xml:space="preserve">other </w:t>
        </w:r>
      </w:ins>
      <w:ins w:id="456" w:author="Eric Wetzel" w:date="2024-04-02T14:30:00Z">
        <w:r w:rsidR="00423C04">
          <w:rPr>
            <w:rFonts w:asciiTheme="minorHAnsi" w:hAnsiTheme="minorHAnsi" w:cstheme="minorHAnsi"/>
          </w:rPr>
          <w:t xml:space="preserve">major news </w:t>
        </w:r>
      </w:ins>
      <w:ins w:id="457" w:author="Eric Wetzel" w:date="2024-04-02T14:29:00Z">
        <w:r w:rsidR="00423C04">
          <w:rPr>
            <w:rFonts w:asciiTheme="minorHAnsi" w:hAnsiTheme="minorHAnsi" w:cstheme="minorHAnsi"/>
          </w:rPr>
          <w:t>outlets</w:t>
        </w:r>
      </w:ins>
      <w:ins w:id="458" w:author="Eric Wetzel" w:date="2024-04-02T13:52:00Z">
        <w:r w:rsidR="004C2EC8">
          <w:rPr>
            <w:rFonts w:asciiTheme="minorHAnsi" w:hAnsiTheme="minorHAnsi" w:cstheme="minorHAnsi"/>
          </w:rPr>
          <w:t xml:space="preserve">, driving legal verdicts and settlements </w:t>
        </w:r>
      </w:ins>
      <w:ins w:id="459" w:author="Eric Wetzel" w:date="2024-04-02T14:29:00Z">
        <w:r w:rsidR="00423C04">
          <w:rPr>
            <w:rFonts w:asciiTheme="minorHAnsi" w:hAnsiTheme="minorHAnsi" w:cstheme="minorHAnsi"/>
          </w:rPr>
          <w:t>totaling</w:t>
        </w:r>
      </w:ins>
      <w:ins w:id="460" w:author="Eric Wetzel" w:date="2024-04-02T13:52:00Z">
        <w:r w:rsidR="004C2EC8">
          <w:rPr>
            <w:rFonts w:asciiTheme="minorHAnsi" w:hAnsiTheme="minorHAnsi" w:cstheme="minorHAnsi"/>
          </w:rPr>
          <w:t xml:space="preserve"> more than $1 </w:t>
        </w:r>
        <w:proofErr w:type="gramStart"/>
        <w:r w:rsidR="004C2EC8">
          <w:rPr>
            <w:rFonts w:asciiTheme="minorHAnsi" w:hAnsiTheme="minorHAnsi" w:cstheme="minorHAnsi"/>
          </w:rPr>
          <w:t>billion</w:t>
        </w:r>
      </w:ins>
      <w:proofErr w:type="gramEnd"/>
    </w:p>
    <w:p w14:paraId="63156F4F" w14:textId="78AB39BB" w:rsidR="0083453C" w:rsidRPr="00BA1FFC" w:rsidDel="000B1FBC" w:rsidRDefault="006B225A">
      <w:pPr>
        <w:pStyle w:val="ListParagraph"/>
        <w:numPr>
          <w:ilvl w:val="0"/>
          <w:numId w:val="3"/>
        </w:numPr>
        <w:tabs>
          <w:tab w:val="left" w:pos="820"/>
        </w:tabs>
        <w:ind w:left="0"/>
        <w:rPr>
          <w:del w:id="461" w:author="Eric Wetzel" w:date="2024-03-14T20:59:00Z"/>
          <w:rFonts w:asciiTheme="minorHAnsi" w:hAnsiTheme="minorHAnsi" w:cstheme="minorHAnsi"/>
          <w:rPrChange w:id="462" w:author="Eric Wetzel" w:date="2024-04-02T13:27:00Z">
            <w:rPr>
              <w:del w:id="463" w:author="Eric Wetzel" w:date="2024-03-14T20:59:00Z"/>
            </w:rPr>
          </w:rPrChange>
        </w:rPr>
        <w:pPrChange w:id="464" w:author="Eric Wetzel" w:date="2024-04-02T13:16:00Z">
          <w:pPr>
            <w:pStyle w:val="ListParagraph"/>
            <w:numPr>
              <w:numId w:val="3"/>
            </w:numPr>
            <w:tabs>
              <w:tab w:val="left" w:pos="820"/>
            </w:tabs>
            <w:ind w:left="720" w:right="461"/>
          </w:pPr>
        </w:pPrChange>
      </w:pPr>
      <w:del w:id="465" w:author="Eric Wetzel" w:date="2024-03-14T20:59:00Z">
        <w:r w:rsidRPr="00BA1FFC" w:rsidDel="000B1FBC">
          <w:rPr>
            <w:rFonts w:asciiTheme="minorHAnsi" w:hAnsiTheme="minorHAnsi" w:cstheme="minorHAnsi"/>
            <w:rPrChange w:id="466" w:author="Eric Wetzel" w:date="2024-04-02T13:27:00Z">
              <w:rPr/>
            </w:rPrChange>
          </w:rPr>
          <w:delText xml:space="preserve">Wrote proposals that won client contracts worth </w:delText>
        </w:r>
      </w:del>
      <w:del w:id="467" w:author="Eric Wetzel" w:date="2024-03-12T14:16:00Z">
        <w:r w:rsidRPr="00BA1FFC" w:rsidDel="0007108B">
          <w:rPr>
            <w:rFonts w:asciiTheme="minorHAnsi" w:hAnsiTheme="minorHAnsi" w:cstheme="minorHAnsi"/>
            <w:rPrChange w:id="468" w:author="Eric Wetzel" w:date="2024-04-02T13:27:00Z">
              <w:rPr/>
            </w:rPrChange>
          </w:rPr>
          <w:delText>millions of dollars</w:delText>
        </w:r>
      </w:del>
      <w:del w:id="469" w:author="Eric Wetzel" w:date="2024-03-14T20:59:00Z">
        <w:r w:rsidR="00ED60EA" w:rsidRPr="00BA1FFC" w:rsidDel="000B1FBC">
          <w:rPr>
            <w:rFonts w:asciiTheme="minorHAnsi" w:hAnsiTheme="minorHAnsi" w:cstheme="minorHAnsi"/>
            <w:rPrChange w:id="470" w:author="Eric Wetzel" w:date="2024-04-02T13:27:00Z">
              <w:rPr/>
            </w:rPrChange>
          </w:rPr>
          <w:delText xml:space="preserve"> and </w:delText>
        </w:r>
        <w:r w:rsidRPr="00BA1FFC" w:rsidDel="000B1FBC">
          <w:rPr>
            <w:rFonts w:asciiTheme="minorHAnsi" w:hAnsiTheme="minorHAnsi" w:cstheme="minorHAnsi"/>
            <w:rPrChange w:id="471" w:author="Eric Wetzel" w:date="2024-04-02T13:27:00Z">
              <w:rPr/>
            </w:rPrChange>
          </w:rPr>
          <w:delText>annual reports for a Texas-based foundation worth $350 million</w:delText>
        </w:r>
      </w:del>
    </w:p>
    <w:p w14:paraId="7E77E805" w14:textId="22295066" w:rsidR="006B225A" w:rsidRPr="00BA1FFC" w:rsidDel="007D0B03" w:rsidRDefault="0083453C">
      <w:pPr>
        <w:pStyle w:val="ListParagraph"/>
        <w:numPr>
          <w:ilvl w:val="0"/>
          <w:numId w:val="3"/>
        </w:numPr>
        <w:tabs>
          <w:tab w:val="left" w:pos="820"/>
        </w:tabs>
        <w:ind w:left="0"/>
        <w:rPr>
          <w:del w:id="472" w:author="Eric Wetzel" w:date="2024-03-14T20:53:00Z"/>
          <w:rFonts w:asciiTheme="minorHAnsi" w:hAnsiTheme="minorHAnsi" w:cstheme="minorHAnsi"/>
          <w:rPrChange w:id="473" w:author="Eric Wetzel" w:date="2024-04-02T13:27:00Z">
            <w:rPr>
              <w:del w:id="474" w:author="Eric Wetzel" w:date="2024-03-14T20:53:00Z"/>
            </w:rPr>
          </w:rPrChange>
        </w:rPr>
        <w:pPrChange w:id="475" w:author="Eric Wetzel" w:date="2024-04-02T13:16:00Z">
          <w:pPr>
            <w:pStyle w:val="ListParagraph"/>
            <w:numPr>
              <w:numId w:val="3"/>
            </w:numPr>
            <w:tabs>
              <w:tab w:val="left" w:pos="820"/>
            </w:tabs>
            <w:ind w:left="720" w:right="461"/>
          </w:pPr>
        </w:pPrChange>
      </w:pPr>
      <w:del w:id="476" w:author="Eric Wetzel" w:date="2024-03-14T20:53:00Z">
        <w:r w:rsidRPr="00BA1FFC" w:rsidDel="007D0B03">
          <w:rPr>
            <w:rFonts w:asciiTheme="minorHAnsi" w:hAnsiTheme="minorHAnsi" w:cstheme="minorHAnsi"/>
            <w:rPrChange w:id="477" w:author="Eric Wetzel" w:date="2024-04-02T13:27:00Z">
              <w:rPr/>
            </w:rPrChange>
          </w:rPr>
          <w:delText xml:space="preserve">Wrote </w:delText>
        </w:r>
        <w:r w:rsidR="006B225A" w:rsidRPr="00BA1FFC" w:rsidDel="007D0B03">
          <w:rPr>
            <w:rFonts w:asciiTheme="minorHAnsi" w:hAnsiTheme="minorHAnsi" w:cstheme="minorHAnsi"/>
            <w:rPrChange w:id="478" w:author="Eric Wetzel" w:date="2024-04-02T13:27:00Z">
              <w:rPr/>
            </w:rPrChange>
          </w:rPr>
          <w:delText xml:space="preserve">detailed story pitches leading to client coverage in </w:delText>
        </w:r>
        <w:r w:rsidR="006B225A" w:rsidRPr="00BA1FFC" w:rsidDel="007D0B03">
          <w:rPr>
            <w:rFonts w:asciiTheme="minorHAnsi" w:hAnsiTheme="minorHAnsi" w:cstheme="minorHAnsi"/>
            <w:i/>
            <w:iCs/>
            <w:rPrChange w:id="479" w:author="Eric Wetzel" w:date="2024-04-02T13:27:00Z">
              <w:rPr>
                <w:i/>
                <w:iCs/>
              </w:rPr>
            </w:rPrChange>
          </w:rPr>
          <w:delText>The New York Times</w:delText>
        </w:r>
        <w:r w:rsidR="006B225A" w:rsidRPr="00BA1FFC" w:rsidDel="007D0B03">
          <w:rPr>
            <w:rFonts w:asciiTheme="minorHAnsi" w:hAnsiTheme="minorHAnsi" w:cstheme="minorHAnsi"/>
            <w:rPrChange w:id="480" w:author="Eric Wetzel" w:date="2024-04-02T13:27:00Z">
              <w:rPr/>
            </w:rPrChange>
          </w:rPr>
          <w:delText xml:space="preserve">, </w:delText>
        </w:r>
        <w:r w:rsidR="006B225A" w:rsidRPr="00BA1FFC" w:rsidDel="007D0B03">
          <w:rPr>
            <w:rFonts w:asciiTheme="minorHAnsi" w:hAnsiTheme="minorHAnsi" w:cstheme="minorHAnsi"/>
            <w:i/>
            <w:iCs/>
            <w:rPrChange w:id="481" w:author="Eric Wetzel" w:date="2024-04-02T13:27:00Z">
              <w:rPr>
                <w:i/>
                <w:iCs/>
              </w:rPr>
            </w:rPrChange>
          </w:rPr>
          <w:delText>The Wall Street Journal</w:delText>
        </w:r>
        <w:r w:rsidR="006B225A" w:rsidRPr="00BA1FFC" w:rsidDel="007D0B03">
          <w:rPr>
            <w:rFonts w:asciiTheme="minorHAnsi" w:hAnsiTheme="minorHAnsi" w:cstheme="minorHAnsi"/>
            <w:rPrChange w:id="482" w:author="Eric Wetzel" w:date="2024-04-02T13:27:00Z">
              <w:rPr/>
            </w:rPrChange>
          </w:rPr>
          <w:delText xml:space="preserve">, </w:delText>
        </w:r>
        <w:r w:rsidRPr="00BA1FFC" w:rsidDel="007D0B03">
          <w:rPr>
            <w:rFonts w:asciiTheme="minorHAnsi" w:hAnsiTheme="minorHAnsi" w:cstheme="minorHAnsi"/>
            <w:i/>
            <w:iCs/>
            <w:rPrChange w:id="483" w:author="Eric Wetzel" w:date="2024-04-02T13:27:00Z">
              <w:rPr>
                <w:i/>
                <w:iCs/>
              </w:rPr>
            </w:rPrChange>
          </w:rPr>
          <w:delText>The Washington Post</w:delText>
        </w:r>
        <w:r w:rsidRPr="00BA1FFC" w:rsidDel="007D0B03">
          <w:rPr>
            <w:rFonts w:asciiTheme="minorHAnsi" w:hAnsiTheme="minorHAnsi" w:cstheme="minorHAnsi"/>
            <w:rPrChange w:id="484" w:author="Eric Wetzel" w:date="2024-04-02T13:27:00Z">
              <w:rPr/>
            </w:rPrChange>
          </w:rPr>
          <w:delText xml:space="preserve">, </w:delText>
        </w:r>
        <w:r w:rsidR="006B225A" w:rsidRPr="00BA1FFC" w:rsidDel="007D0B03">
          <w:rPr>
            <w:rFonts w:asciiTheme="minorHAnsi" w:hAnsiTheme="minorHAnsi" w:cstheme="minorHAnsi"/>
            <w:rPrChange w:id="485" w:author="Eric Wetzel" w:date="2024-04-02T13:27:00Z">
              <w:rPr/>
            </w:rPrChange>
          </w:rPr>
          <w:delText xml:space="preserve">CNN, </w:delText>
        </w:r>
        <w:r w:rsidR="00B85FA9" w:rsidRPr="00BA1FFC" w:rsidDel="007D0B03">
          <w:rPr>
            <w:rFonts w:asciiTheme="minorHAnsi" w:hAnsiTheme="minorHAnsi" w:cstheme="minorHAnsi"/>
            <w:i/>
            <w:iCs/>
            <w:rPrChange w:id="486" w:author="Eric Wetzel" w:date="2024-04-02T13:27:00Z">
              <w:rPr>
                <w:i/>
                <w:iCs/>
              </w:rPr>
            </w:rPrChange>
          </w:rPr>
          <w:delText>USA Today</w:delText>
        </w:r>
        <w:r w:rsidR="00B85FA9" w:rsidRPr="00BA1FFC" w:rsidDel="007D0B03">
          <w:rPr>
            <w:rFonts w:asciiTheme="minorHAnsi" w:hAnsiTheme="minorHAnsi" w:cstheme="minorHAnsi"/>
            <w:rPrChange w:id="487" w:author="Eric Wetzel" w:date="2024-04-02T13:27:00Z">
              <w:rPr/>
            </w:rPrChange>
          </w:rPr>
          <w:delText>, Bloomberg News,</w:delText>
        </w:r>
        <w:r w:rsidRPr="00BA1FFC" w:rsidDel="007D0B03">
          <w:rPr>
            <w:rFonts w:asciiTheme="minorHAnsi" w:hAnsiTheme="minorHAnsi" w:cstheme="minorHAnsi"/>
            <w:rPrChange w:id="488" w:author="Eric Wetzel" w:date="2024-04-02T13:27:00Z">
              <w:rPr/>
            </w:rPrChange>
          </w:rPr>
          <w:delText xml:space="preserve"> Politico,</w:delText>
        </w:r>
        <w:r w:rsidR="00B85FA9" w:rsidRPr="00BA1FFC" w:rsidDel="007D0B03">
          <w:rPr>
            <w:rFonts w:asciiTheme="minorHAnsi" w:hAnsiTheme="minorHAnsi" w:cstheme="minorHAnsi"/>
            <w:rPrChange w:id="489" w:author="Eric Wetzel" w:date="2024-04-02T13:27:00Z">
              <w:rPr/>
            </w:rPrChange>
          </w:rPr>
          <w:delText xml:space="preserve"> </w:delText>
        </w:r>
        <w:r w:rsidR="00B85FA9" w:rsidRPr="00BA1FFC" w:rsidDel="007D0B03">
          <w:rPr>
            <w:rFonts w:asciiTheme="minorHAnsi" w:hAnsiTheme="minorHAnsi" w:cstheme="minorHAnsi"/>
            <w:i/>
            <w:iCs/>
            <w:rPrChange w:id="490" w:author="Eric Wetzel" w:date="2024-04-02T13:27:00Z">
              <w:rPr>
                <w:i/>
                <w:iCs/>
              </w:rPr>
            </w:rPrChange>
          </w:rPr>
          <w:delText>BusinessWeek</w:delText>
        </w:r>
        <w:r w:rsidR="00B85FA9" w:rsidRPr="00BA1FFC" w:rsidDel="007D0B03">
          <w:rPr>
            <w:rFonts w:asciiTheme="minorHAnsi" w:hAnsiTheme="minorHAnsi" w:cstheme="minorHAnsi"/>
            <w:rPrChange w:id="491" w:author="Eric Wetzel" w:date="2024-04-02T13:27:00Z">
              <w:rPr/>
            </w:rPrChange>
          </w:rPr>
          <w:delText xml:space="preserve">, HuffPost, </w:delText>
        </w:r>
        <w:r w:rsidR="006B225A" w:rsidRPr="00BA1FFC" w:rsidDel="007D0B03">
          <w:rPr>
            <w:rFonts w:asciiTheme="minorHAnsi" w:hAnsiTheme="minorHAnsi" w:cstheme="minorHAnsi"/>
            <w:rPrChange w:id="492" w:author="Eric Wetzel" w:date="2024-04-02T13:27:00Z">
              <w:rPr/>
            </w:rPrChange>
          </w:rPr>
          <w:delText>and other</w:delText>
        </w:r>
      </w:del>
      <w:del w:id="493" w:author="Eric Wetzel" w:date="2024-02-29T10:45:00Z">
        <w:r w:rsidR="006B225A" w:rsidRPr="00BA1FFC" w:rsidDel="00763C68">
          <w:rPr>
            <w:rFonts w:asciiTheme="minorHAnsi" w:hAnsiTheme="minorHAnsi" w:cstheme="minorHAnsi"/>
            <w:rPrChange w:id="494" w:author="Eric Wetzel" w:date="2024-04-02T13:27:00Z">
              <w:rPr/>
            </w:rPrChange>
          </w:rPr>
          <w:delText xml:space="preserve"> media outlets</w:delText>
        </w:r>
      </w:del>
    </w:p>
    <w:p w14:paraId="3BB30AFB" w14:textId="780A0DA3" w:rsidR="007D0B03" w:rsidRPr="00BA1FFC" w:rsidRDefault="006B225A">
      <w:pPr>
        <w:tabs>
          <w:tab w:val="left" w:pos="820"/>
        </w:tabs>
        <w:rPr>
          <w:ins w:id="495" w:author="Eric Wetzel" w:date="2024-03-14T20:50:00Z"/>
          <w:rFonts w:asciiTheme="minorHAnsi" w:hAnsiTheme="minorHAnsi" w:cstheme="minorHAnsi"/>
          <w:rPrChange w:id="496" w:author="Eric Wetzel" w:date="2024-04-02T13:27:00Z">
            <w:rPr>
              <w:ins w:id="497" w:author="Eric Wetzel" w:date="2024-03-14T20:50:00Z"/>
            </w:rPr>
          </w:rPrChange>
        </w:rPr>
        <w:pPrChange w:id="498" w:author="Eric Wetzel" w:date="2024-04-02T13:16:00Z">
          <w:pPr>
            <w:tabs>
              <w:tab w:val="left" w:pos="820"/>
            </w:tabs>
            <w:ind w:right="222"/>
          </w:pPr>
        </w:pPrChange>
      </w:pPr>
      <w:del w:id="499" w:author="Eric Wetzel" w:date="2024-03-14T20:50:00Z">
        <w:r w:rsidRPr="00BA1FFC" w:rsidDel="007D0B03">
          <w:rPr>
            <w:rFonts w:asciiTheme="minorHAnsi" w:hAnsiTheme="minorHAnsi" w:cstheme="minorHAnsi"/>
            <w:rPrChange w:id="500" w:author="Eric Wetzel" w:date="2024-04-02T13:27:00Z">
              <w:rPr/>
            </w:rPrChange>
          </w:rPr>
          <w:delText xml:space="preserve">Ghostwrote and placed hundreds of media stories on behalf of a Texas-based technology </w:delText>
        </w:r>
      </w:del>
      <w:del w:id="501" w:author="Eric Wetzel" w:date="2024-02-29T10:46:00Z">
        <w:r w:rsidRPr="00BA1FFC" w:rsidDel="00763C68">
          <w:rPr>
            <w:rFonts w:asciiTheme="minorHAnsi" w:hAnsiTheme="minorHAnsi" w:cstheme="minorHAnsi"/>
            <w:rPrChange w:id="502" w:author="Eric Wetzel" w:date="2024-04-02T13:27:00Z">
              <w:rPr/>
            </w:rPrChange>
          </w:rPr>
          <w:delText xml:space="preserve">company </w:delText>
        </w:r>
      </w:del>
      <w:del w:id="503" w:author="Eric Wetzel" w:date="2024-03-14T20:50:00Z">
        <w:r w:rsidRPr="00BA1FFC" w:rsidDel="007D0B03">
          <w:rPr>
            <w:rFonts w:asciiTheme="minorHAnsi" w:hAnsiTheme="minorHAnsi" w:cstheme="minorHAnsi"/>
            <w:rPrChange w:id="504" w:author="Eric Wetzel" w:date="2024-04-02T13:27:00Z">
              <w:rPr/>
            </w:rPrChange>
          </w:rPr>
          <w:delText xml:space="preserve">engaged in </w:delText>
        </w:r>
      </w:del>
      <w:del w:id="505" w:author="Eric Wetzel" w:date="2024-02-29T10:42:00Z">
        <w:r w:rsidRPr="00BA1FFC" w:rsidDel="00763C68">
          <w:rPr>
            <w:rFonts w:asciiTheme="minorHAnsi" w:hAnsiTheme="minorHAnsi" w:cstheme="minorHAnsi"/>
            <w:rPrChange w:id="506" w:author="Eric Wetzel" w:date="2024-04-02T13:27:00Z">
              <w:rPr/>
            </w:rPrChange>
          </w:rPr>
          <w:delText xml:space="preserve">high-profile </w:delText>
        </w:r>
      </w:del>
      <w:del w:id="507" w:author="Eric Wetzel" w:date="2024-03-14T20:50:00Z">
        <w:r w:rsidRPr="00BA1FFC" w:rsidDel="007D0B03">
          <w:rPr>
            <w:rFonts w:asciiTheme="minorHAnsi" w:hAnsiTheme="minorHAnsi" w:cstheme="minorHAnsi"/>
            <w:rPrChange w:id="508" w:author="Eric Wetzel" w:date="2024-04-02T13:27:00Z">
              <w:rPr/>
            </w:rPrChange>
          </w:rPr>
          <w:delText xml:space="preserve">litigation, pressuring </w:delText>
        </w:r>
      </w:del>
      <w:ins w:id="509" w:author="Dunlap, Luke W" w:date="2024-02-28T15:42:00Z">
        <w:del w:id="510" w:author="Eric Wetzel" w:date="2024-03-14T20:50:00Z">
          <w:r w:rsidR="00915576" w:rsidRPr="00BA1FFC" w:rsidDel="007D0B03">
            <w:rPr>
              <w:rFonts w:asciiTheme="minorHAnsi" w:hAnsiTheme="minorHAnsi" w:cstheme="minorHAnsi"/>
              <w:rPrChange w:id="511" w:author="Eric Wetzel" w:date="2024-04-02T13:27:00Z">
                <w:rPr/>
              </w:rPrChange>
            </w:rPr>
            <w:delText>resulting in</w:delText>
          </w:r>
        </w:del>
        <w:del w:id="512" w:author="Eric Wetzel" w:date="2024-02-29T10:40:00Z">
          <w:r w:rsidR="00915576" w:rsidRPr="00BA1FFC" w:rsidDel="00763C68">
            <w:rPr>
              <w:rFonts w:asciiTheme="minorHAnsi" w:hAnsiTheme="minorHAnsi" w:cstheme="minorHAnsi"/>
              <w:rPrChange w:id="513" w:author="Eric Wetzel" w:date="2024-04-02T13:27:00Z">
                <w:rPr/>
              </w:rPrChange>
            </w:rPr>
            <w:delText xml:space="preserve"> a </w:delText>
          </w:r>
        </w:del>
        <w:del w:id="514" w:author="Eric Wetzel" w:date="2024-03-14T20:50:00Z">
          <w:r w:rsidR="00915576" w:rsidRPr="00BA1FFC" w:rsidDel="007D0B03">
            <w:rPr>
              <w:rFonts w:asciiTheme="minorHAnsi" w:hAnsiTheme="minorHAnsi" w:cstheme="minorHAnsi"/>
              <w:rPrChange w:id="515" w:author="Eric Wetzel" w:date="2024-04-02T13:27:00Z">
                <w:rPr/>
              </w:rPrChange>
            </w:rPr>
            <w:delText>$500</w:delText>
          </w:r>
        </w:del>
        <w:del w:id="516" w:author="Eric Wetzel" w:date="2024-02-29T10:40:00Z">
          <w:r w:rsidR="00915576" w:rsidRPr="00BA1FFC" w:rsidDel="00763C68">
            <w:rPr>
              <w:rFonts w:asciiTheme="minorHAnsi" w:hAnsiTheme="minorHAnsi" w:cstheme="minorHAnsi"/>
              <w:rPrChange w:id="517" w:author="Eric Wetzel" w:date="2024-04-02T13:27:00Z">
                <w:rPr/>
              </w:rPrChange>
            </w:rPr>
            <w:delText>-</w:delText>
          </w:r>
        </w:del>
        <w:del w:id="518" w:author="Eric Wetzel" w:date="2024-03-14T20:50:00Z">
          <w:r w:rsidR="00915576" w:rsidRPr="00BA1FFC" w:rsidDel="007D0B03">
            <w:rPr>
              <w:rFonts w:asciiTheme="minorHAnsi" w:hAnsiTheme="minorHAnsi" w:cstheme="minorHAnsi"/>
              <w:rPrChange w:id="519" w:author="Eric Wetzel" w:date="2024-04-02T13:27:00Z">
                <w:rPr/>
              </w:rPrChange>
            </w:rPr>
            <w:delText>million settle</w:delText>
          </w:r>
        </w:del>
      </w:ins>
      <w:ins w:id="520" w:author="Dunlap, Luke W" w:date="2024-02-28T15:45:00Z">
        <w:del w:id="521" w:author="Eric Wetzel" w:date="2024-03-14T20:50:00Z">
          <w:r w:rsidR="00915576" w:rsidRPr="00BA1FFC" w:rsidDel="007D0B03">
            <w:rPr>
              <w:rFonts w:asciiTheme="minorHAnsi" w:hAnsiTheme="minorHAnsi" w:cstheme="minorHAnsi"/>
              <w:rPrChange w:id="522" w:author="Eric Wetzel" w:date="2024-04-02T13:27:00Z">
                <w:rPr/>
              </w:rPrChange>
            </w:rPr>
            <w:delText>ment</w:delText>
          </w:r>
        </w:del>
      </w:ins>
      <w:ins w:id="523" w:author="Dunlap, Luke W" w:date="2024-02-28T15:42:00Z">
        <w:del w:id="524" w:author="Eric Wetzel" w:date="2024-02-29T10:41:00Z">
          <w:r w:rsidR="00915576" w:rsidRPr="00BA1FFC" w:rsidDel="00763C68">
            <w:rPr>
              <w:rFonts w:asciiTheme="minorHAnsi" w:hAnsiTheme="minorHAnsi" w:cstheme="minorHAnsi"/>
              <w:rPrChange w:id="525" w:author="Eric Wetzel" w:date="2024-04-02T13:27:00Z">
                <w:rPr/>
              </w:rPrChange>
            </w:rPr>
            <w:delText xml:space="preserve"> from </w:delText>
          </w:r>
        </w:del>
      </w:ins>
      <w:del w:id="526" w:author="Eric Wetzel" w:date="2024-02-29T10:41:00Z">
        <w:r w:rsidRPr="00BA1FFC" w:rsidDel="00763C68">
          <w:rPr>
            <w:rFonts w:asciiTheme="minorHAnsi" w:hAnsiTheme="minorHAnsi" w:cstheme="minorHAnsi"/>
            <w:rPrChange w:id="527" w:author="Eric Wetzel" w:date="2024-04-02T13:27:00Z">
              <w:rPr/>
            </w:rPrChange>
          </w:rPr>
          <w:delText xml:space="preserve">more than 70 corporate defendants </w:delText>
        </w:r>
      </w:del>
      <w:del w:id="528" w:author="Eric Wetzel" w:date="2024-03-14T20:50:00Z">
        <w:r w:rsidRPr="00BA1FFC" w:rsidDel="007D0B03">
          <w:rPr>
            <w:rFonts w:asciiTheme="minorHAnsi" w:hAnsiTheme="minorHAnsi" w:cstheme="minorHAnsi"/>
            <w:rPrChange w:id="529" w:author="Eric Wetzel" w:date="2024-04-02T13:27:00Z">
              <w:rPr/>
            </w:rPrChange>
          </w:rPr>
          <w:delText>to settle for a total of nearly $500 million</w:delText>
        </w:r>
      </w:del>
    </w:p>
    <w:p w14:paraId="67F84C67" w14:textId="77B88529" w:rsidR="005549AA" w:rsidRPr="00BA1FFC" w:rsidRDefault="007D0B03">
      <w:pPr>
        <w:pStyle w:val="Heading2"/>
        <w:ind w:left="0"/>
        <w:rPr>
          <w:ins w:id="530" w:author="Eric Wetzel" w:date="2024-03-14T21:01:00Z"/>
          <w:rFonts w:asciiTheme="minorHAnsi" w:hAnsiTheme="minorHAnsi" w:cstheme="minorHAnsi"/>
          <w:spacing w:val="-4"/>
          <w:sz w:val="24"/>
          <w:szCs w:val="24"/>
          <w:rPrChange w:id="531" w:author="Eric Wetzel" w:date="2024-04-02T13:29:00Z">
            <w:rPr>
              <w:ins w:id="532" w:author="Eric Wetzel" w:date="2024-03-14T21:01:00Z"/>
              <w:spacing w:val="-4"/>
            </w:rPr>
          </w:rPrChange>
        </w:rPr>
        <w:pPrChange w:id="533" w:author="Eric Wetzel" w:date="2024-04-02T13:16:00Z">
          <w:pPr>
            <w:pStyle w:val="Heading2"/>
            <w:ind w:left="360"/>
          </w:pPr>
        </w:pPrChange>
      </w:pPr>
      <w:ins w:id="534" w:author="Eric Wetzel" w:date="2024-03-14T20:50:00Z">
        <w:r w:rsidRPr="00BA1FFC">
          <w:rPr>
            <w:rFonts w:asciiTheme="minorHAnsi" w:hAnsiTheme="minorHAnsi" w:cstheme="minorHAnsi"/>
            <w:sz w:val="24"/>
            <w:szCs w:val="24"/>
            <w:rPrChange w:id="535" w:author="Eric Wetzel" w:date="2024-04-02T13:29:00Z">
              <w:rPr/>
            </w:rPrChange>
          </w:rPr>
          <w:t>Communications Director</w:t>
        </w:r>
        <w:r w:rsidRPr="00BA1FFC">
          <w:rPr>
            <w:rFonts w:asciiTheme="minorHAnsi" w:hAnsiTheme="minorHAnsi" w:cstheme="minorHAnsi"/>
            <w:spacing w:val="-8"/>
            <w:sz w:val="24"/>
            <w:szCs w:val="24"/>
            <w:rPrChange w:id="536" w:author="Eric Wetzel" w:date="2024-04-02T13:29:00Z">
              <w:rPr>
                <w:spacing w:val="-8"/>
              </w:rPr>
            </w:rPrChange>
          </w:rPr>
          <w:t xml:space="preserve"> </w:t>
        </w:r>
        <w:r w:rsidRPr="00BA1FFC">
          <w:rPr>
            <w:rFonts w:asciiTheme="minorHAnsi" w:hAnsiTheme="minorHAnsi" w:cstheme="minorHAnsi"/>
            <w:sz w:val="24"/>
            <w:szCs w:val="24"/>
            <w:rPrChange w:id="537" w:author="Eric Wetzel" w:date="2024-04-02T13:29:00Z">
              <w:rPr/>
            </w:rPrChange>
          </w:rPr>
          <w:t>|</w:t>
        </w:r>
        <w:r w:rsidRPr="00BA1FFC">
          <w:rPr>
            <w:rFonts w:asciiTheme="minorHAnsi" w:hAnsiTheme="minorHAnsi" w:cstheme="minorHAnsi"/>
            <w:spacing w:val="-8"/>
            <w:sz w:val="24"/>
            <w:szCs w:val="24"/>
            <w:rPrChange w:id="538" w:author="Eric Wetzel" w:date="2024-04-02T13:29:00Z">
              <w:rPr>
                <w:spacing w:val="-8"/>
              </w:rPr>
            </w:rPrChange>
          </w:rPr>
          <w:t xml:space="preserve"> </w:t>
        </w:r>
        <w:r w:rsidRPr="00BA1FFC">
          <w:rPr>
            <w:rFonts w:asciiTheme="minorHAnsi" w:hAnsiTheme="minorHAnsi" w:cstheme="minorHAnsi"/>
            <w:sz w:val="24"/>
            <w:szCs w:val="24"/>
            <w:rPrChange w:id="539" w:author="Eric Wetzel" w:date="2024-04-02T13:29:00Z">
              <w:rPr/>
            </w:rPrChange>
          </w:rPr>
          <w:t>Shipley</w:t>
        </w:r>
        <w:r w:rsidRPr="00BA1FFC">
          <w:rPr>
            <w:rFonts w:asciiTheme="minorHAnsi" w:hAnsiTheme="minorHAnsi" w:cstheme="minorHAnsi"/>
            <w:spacing w:val="-8"/>
            <w:sz w:val="24"/>
            <w:szCs w:val="24"/>
            <w:rPrChange w:id="540" w:author="Eric Wetzel" w:date="2024-04-02T13:29:00Z">
              <w:rPr>
                <w:spacing w:val="-8"/>
              </w:rPr>
            </w:rPrChange>
          </w:rPr>
          <w:t xml:space="preserve"> </w:t>
        </w:r>
        <w:r w:rsidRPr="00BA1FFC">
          <w:rPr>
            <w:rFonts w:asciiTheme="minorHAnsi" w:hAnsiTheme="minorHAnsi" w:cstheme="minorHAnsi"/>
            <w:sz w:val="24"/>
            <w:szCs w:val="24"/>
            <w:rPrChange w:id="541" w:author="Eric Wetzel" w:date="2024-04-02T13:29:00Z">
              <w:rPr/>
            </w:rPrChange>
          </w:rPr>
          <w:t>&amp;</w:t>
        </w:r>
        <w:r w:rsidRPr="00BA1FFC">
          <w:rPr>
            <w:rFonts w:asciiTheme="minorHAnsi" w:hAnsiTheme="minorHAnsi" w:cstheme="minorHAnsi"/>
            <w:spacing w:val="-8"/>
            <w:sz w:val="24"/>
            <w:szCs w:val="24"/>
            <w:rPrChange w:id="542" w:author="Eric Wetzel" w:date="2024-04-02T13:29:00Z">
              <w:rPr>
                <w:spacing w:val="-8"/>
              </w:rPr>
            </w:rPrChange>
          </w:rPr>
          <w:t xml:space="preserve"> </w:t>
        </w:r>
        <w:r w:rsidRPr="00BA1FFC">
          <w:rPr>
            <w:rFonts w:asciiTheme="minorHAnsi" w:hAnsiTheme="minorHAnsi" w:cstheme="minorHAnsi"/>
            <w:sz w:val="24"/>
            <w:szCs w:val="24"/>
            <w:rPrChange w:id="543" w:author="Eric Wetzel" w:date="2024-04-02T13:29:00Z">
              <w:rPr/>
            </w:rPrChange>
          </w:rPr>
          <w:t>Associates,</w:t>
        </w:r>
        <w:r w:rsidRPr="00BA1FFC">
          <w:rPr>
            <w:rFonts w:asciiTheme="minorHAnsi" w:hAnsiTheme="minorHAnsi" w:cstheme="minorHAnsi"/>
            <w:spacing w:val="-8"/>
            <w:sz w:val="24"/>
            <w:szCs w:val="24"/>
            <w:rPrChange w:id="544" w:author="Eric Wetzel" w:date="2024-04-02T13:29:00Z">
              <w:rPr>
                <w:spacing w:val="-8"/>
              </w:rPr>
            </w:rPrChange>
          </w:rPr>
          <w:t xml:space="preserve"> </w:t>
        </w:r>
        <w:r w:rsidRPr="00BA1FFC">
          <w:rPr>
            <w:rFonts w:asciiTheme="minorHAnsi" w:hAnsiTheme="minorHAnsi" w:cstheme="minorHAnsi"/>
            <w:sz w:val="24"/>
            <w:szCs w:val="24"/>
            <w:rPrChange w:id="545" w:author="Eric Wetzel" w:date="2024-04-02T13:29:00Z">
              <w:rPr/>
            </w:rPrChange>
          </w:rPr>
          <w:t>Inc.</w:t>
        </w:r>
        <w:r w:rsidRPr="00BA1FFC">
          <w:rPr>
            <w:rFonts w:asciiTheme="minorHAnsi" w:hAnsiTheme="minorHAnsi" w:cstheme="minorHAnsi"/>
            <w:spacing w:val="-8"/>
            <w:sz w:val="24"/>
            <w:szCs w:val="24"/>
            <w:rPrChange w:id="546" w:author="Eric Wetzel" w:date="2024-04-02T13:29:00Z">
              <w:rPr>
                <w:spacing w:val="-8"/>
              </w:rPr>
            </w:rPrChange>
          </w:rPr>
          <w:t xml:space="preserve"> </w:t>
        </w:r>
        <w:r w:rsidRPr="00BA1FFC">
          <w:rPr>
            <w:rFonts w:asciiTheme="minorHAnsi" w:hAnsiTheme="minorHAnsi" w:cstheme="minorHAnsi"/>
            <w:sz w:val="24"/>
            <w:szCs w:val="24"/>
            <w:rPrChange w:id="547" w:author="Eric Wetzel" w:date="2024-04-02T13:29:00Z">
              <w:rPr/>
            </w:rPrChange>
          </w:rPr>
          <w:t>|</w:t>
        </w:r>
        <w:r w:rsidRPr="00BA1FFC">
          <w:rPr>
            <w:rFonts w:asciiTheme="minorHAnsi" w:hAnsiTheme="minorHAnsi" w:cstheme="minorHAnsi"/>
            <w:spacing w:val="-8"/>
            <w:sz w:val="24"/>
            <w:szCs w:val="24"/>
            <w:rPrChange w:id="548" w:author="Eric Wetzel" w:date="2024-04-02T13:29:00Z">
              <w:rPr>
                <w:spacing w:val="-8"/>
              </w:rPr>
            </w:rPrChange>
          </w:rPr>
          <w:t xml:space="preserve"> </w:t>
        </w:r>
        <w:r w:rsidRPr="00BA1FFC">
          <w:rPr>
            <w:rFonts w:asciiTheme="minorHAnsi" w:hAnsiTheme="minorHAnsi" w:cstheme="minorHAnsi"/>
            <w:sz w:val="24"/>
            <w:szCs w:val="24"/>
            <w:rPrChange w:id="549" w:author="Eric Wetzel" w:date="2024-04-02T13:29:00Z">
              <w:rPr/>
            </w:rPrChange>
          </w:rPr>
          <w:t>Austin |</w:t>
        </w:r>
        <w:r w:rsidRPr="00BA1FFC">
          <w:rPr>
            <w:rFonts w:asciiTheme="minorHAnsi" w:hAnsiTheme="minorHAnsi" w:cstheme="minorHAnsi"/>
            <w:spacing w:val="-8"/>
            <w:sz w:val="24"/>
            <w:szCs w:val="24"/>
            <w:rPrChange w:id="550" w:author="Eric Wetzel" w:date="2024-04-02T13:29:00Z">
              <w:rPr>
                <w:spacing w:val="-8"/>
              </w:rPr>
            </w:rPrChange>
          </w:rPr>
          <w:t xml:space="preserve"> </w:t>
        </w:r>
      </w:ins>
      <w:ins w:id="551" w:author="Eric Wetzel" w:date="2024-04-09T15:00:00Z">
        <w:r w:rsidR="00D40230">
          <w:rPr>
            <w:rFonts w:asciiTheme="minorHAnsi" w:hAnsiTheme="minorHAnsi" w:cstheme="minorHAnsi"/>
            <w:sz w:val="24"/>
            <w:szCs w:val="24"/>
          </w:rPr>
          <w:t>08/20</w:t>
        </w:r>
      </w:ins>
      <w:ins w:id="552" w:author="Eric Wetzel" w:date="2024-03-14T20:50:00Z">
        <w:r w:rsidRPr="00BA1FFC">
          <w:rPr>
            <w:rFonts w:asciiTheme="minorHAnsi" w:hAnsiTheme="minorHAnsi" w:cstheme="minorHAnsi"/>
            <w:sz w:val="24"/>
            <w:szCs w:val="24"/>
            <w:rPrChange w:id="553" w:author="Eric Wetzel" w:date="2024-04-02T13:29:00Z">
              <w:rPr/>
            </w:rPrChange>
          </w:rPr>
          <w:t>04</w:t>
        </w:r>
        <w:r w:rsidRPr="00BA1FFC">
          <w:rPr>
            <w:rFonts w:asciiTheme="minorHAnsi" w:hAnsiTheme="minorHAnsi" w:cstheme="minorHAnsi"/>
            <w:spacing w:val="-8"/>
            <w:sz w:val="24"/>
            <w:szCs w:val="24"/>
            <w:rPrChange w:id="554" w:author="Eric Wetzel" w:date="2024-04-02T13:29:00Z">
              <w:rPr>
                <w:spacing w:val="-8"/>
              </w:rPr>
            </w:rPrChange>
          </w:rPr>
          <w:t xml:space="preserve"> </w:t>
        </w:r>
      </w:ins>
      <w:ins w:id="555" w:author="Eric Wetzel" w:date="2024-04-09T15:02:00Z">
        <w:r w:rsidR="00D40230">
          <w:rPr>
            <w:rFonts w:asciiTheme="minorHAnsi" w:hAnsiTheme="minorHAnsi" w:cstheme="minorHAnsi"/>
            <w:sz w:val="24"/>
            <w:szCs w:val="24"/>
          </w:rPr>
          <w:t>–</w:t>
        </w:r>
      </w:ins>
      <w:ins w:id="556" w:author="Eric Wetzel" w:date="2024-03-14T20:50:00Z">
        <w:r w:rsidRPr="00BA1FFC">
          <w:rPr>
            <w:rFonts w:asciiTheme="minorHAnsi" w:hAnsiTheme="minorHAnsi" w:cstheme="minorHAnsi"/>
            <w:spacing w:val="-7"/>
            <w:sz w:val="24"/>
            <w:szCs w:val="24"/>
            <w:rPrChange w:id="557" w:author="Eric Wetzel" w:date="2024-04-02T13:29:00Z">
              <w:rPr>
                <w:spacing w:val="-7"/>
              </w:rPr>
            </w:rPrChange>
          </w:rPr>
          <w:t xml:space="preserve"> </w:t>
        </w:r>
      </w:ins>
      <w:ins w:id="558" w:author="Eric Wetzel" w:date="2024-04-09T12:12:00Z">
        <w:r w:rsidR="0006586F">
          <w:rPr>
            <w:rFonts w:asciiTheme="minorHAnsi" w:hAnsiTheme="minorHAnsi" w:cstheme="minorHAnsi"/>
            <w:spacing w:val="-4"/>
            <w:sz w:val="24"/>
            <w:szCs w:val="24"/>
          </w:rPr>
          <w:t>08/</w:t>
        </w:r>
      </w:ins>
      <w:ins w:id="559" w:author="Eric Wetzel" w:date="2024-04-09T15:01:00Z">
        <w:r w:rsidR="00D40230">
          <w:rPr>
            <w:rFonts w:asciiTheme="minorHAnsi" w:hAnsiTheme="minorHAnsi" w:cstheme="minorHAnsi"/>
            <w:spacing w:val="-4"/>
            <w:sz w:val="24"/>
            <w:szCs w:val="24"/>
          </w:rPr>
          <w:t>201</w:t>
        </w:r>
      </w:ins>
      <w:ins w:id="560" w:author="Eric Wetzel" w:date="2024-03-14T20:50:00Z">
        <w:r w:rsidRPr="00BA1FFC">
          <w:rPr>
            <w:rFonts w:asciiTheme="minorHAnsi" w:hAnsiTheme="minorHAnsi" w:cstheme="minorHAnsi"/>
            <w:spacing w:val="-4"/>
            <w:sz w:val="24"/>
            <w:szCs w:val="24"/>
            <w:rPrChange w:id="561" w:author="Eric Wetzel" w:date="2024-04-02T13:29:00Z">
              <w:rPr>
                <w:spacing w:val="-4"/>
              </w:rPr>
            </w:rPrChange>
          </w:rPr>
          <w:t>2</w:t>
        </w:r>
      </w:ins>
    </w:p>
    <w:p w14:paraId="2A149261" w14:textId="6981414B" w:rsidR="000B1FBC" w:rsidRPr="00BA1FFC" w:rsidRDefault="000B1FBC">
      <w:pPr>
        <w:pStyle w:val="ListParagraph"/>
        <w:numPr>
          <w:ilvl w:val="0"/>
          <w:numId w:val="12"/>
        </w:numPr>
        <w:tabs>
          <w:tab w:val="left" w:pos="820"/>
        </w:tabs>
        <w:ind w:left="360"/>
        <w:rPr>
          <w:ins w:id="562" w:author="Eric Wetzel" w:date="2024-03-14T21:02:00Z"/>
          <w:rFonts w:asciiTheme="minorHAnsi" w:hAnsiTheme="minorHAnsi" w:cstheme="minorHAnsi"/>
          <w:rPrChange w:id="563" w:author="Eric Wetzel" w:date="2024-04-02T13:27:00Z">
            <w:rPr>
              <w:ins w:id="564" w:author="Eric Wetzel" w:date="2024-03-14T21:02:00Z"/>
            </w:rPr>
          </w:rPrChange>
        </w:rPr>
        <w:pPrChange w:id="565" w:author="Eric Wetzel" w:date="2024-04-02T13:22:00Z">
          <w:pPr>
            <w:pStyle w:val="ListParagraph"/>
            <w:numPr>
              <w:numId w:val="3"/>
            </w:numPr>
            <w:tabs>
              <w:tab w:val="left" w:pos="820"/>
            </w:tabs>
            <w:ind w:left="720" w:right="461"/>
          </w:pPr>
        </w:pPrChange>
      </w:pPr>
      <w:ins w:id="566" w:author="Eric Wetzel" w:date="2024-03-14T21:02:00Z">
        <w:r w:rsidRPr="00BA1FFC">
          <w:rPr>
            <w:rFonts w:asciiTheme="minorHAnsi" w:hAnsiTheme="minorHAnsi" w:cstheme="minorHAnsi"/>
            <w:rPrChange w:id="567" w:author="Eric Wetzel" w:date="2024-04-02T13:27:00Z">
              <w:rPr/>
            </w:rPrChange>
          </w:rPr>
          <w:t xml:space="preserve">Placed hundreds of media stories on behalf of a technology firm engaged in litigation with 70 </w:t>
        </w:r>
      </w:ins>
      <w:ins w:id="568" w:author="Eric Wetzel" w:date="2024-03-15T10:05:00Z">
        <w:r w:rsidR="0004121E" w:rsidRPr="00BA1FFC">
          <w:rPr>
            <w:rFonts w:asciiTheme="minorHAnsi" w:hAnsiTheme="minorHAnsi" w:cstheme="minorHAnsi"/>
            <w:rPrChange w:id="569" w:author="Eric Wetzel" w:date="2024-04-02T13:27:00Z">
              <w:rPr/>
            </w:rPrChange>
          </w:rPr>
          <w:t xml:space="preserve">major </w:t>
        </w:r>
      </w:ins>
      <w:ins w:id="570" w:author="Eric Wetzel" w:date="2024-03-14T21:02:00Z">
        <w:r w:rsidRPr="00BA1FFC">
          <w:rPr>
            <w:rFonts w:asciiTheme="minorHAnsi" w:hAnsiTheme="minorHAnsi" w:cstheme="minorHAnsi"/>
            <w:rPrChange w:id="571" w:author="Eric Wetzel" w:date="2024-04-02T13:27:00Z">
              <w:rPr/>
            </w:rPrChange>
          </w:rPr>
          <w:t xml:space="preserve">financial institutions, </w:t>
        </w:r>
      </w:ins>
      <w:ins w:id="572" w:author="Eric Wetzel" w:date="2024-03-28T10:45:00Z">
        <w:r w:rsidR="00B41FDD" w:rsidRPr="00BA1FFC">
          <w:rPr>
            <w:rFonts w:asciiTheme="minorHAnsi" w:hAnsiTheme="minorHAnsi" w:cstheme="minorHAnsi"/>
            <w:rPrChange w:id="573" w:author="Eric Wetzel" w:date="2024-04-02T13:27:00Z">
              <w:rPr/>
            </w:rPrChange>
          </w:rPr>
          <w:t>leading to</w:t>
        </w:r>
      </w:ins>
      <w:ins w:id="574" w:author="Eric Wetzel" w:date="2024-03-14T21:02:00Z">
        <w:r w:rsidRPr="00BA1FFC">
          <w:rPr>
            <w:rFonts w:asciiTheme="minorHAnsi" w:hAnsiTheme="minorHAnsi" w:cstheme="minorHAnsi"/>
            <w:rPrChange w:id="575" w:author="Eric Wetzel" w:date="2024-04-02T13:27:00Z">
              <w:rPr/>
            </w:rPrChange>
          </w:rPr>
          <w:t xml:space="preserve"> </w:t>
        </w:r>
      </w:ins>
      <w:ins w:id="576" w:author="Eric Wetzel" w:date="2024-04-02T14:33:00Z">
        <w:r w:rsidR="00291F52">
          <w:rPr>
            <w:rFonts w:asciiTheme="minorHAnsi" w:hAnsiTheme="minorHAnsi" w:cstheme="minorHAnsi"/>
          </w:rPr>
          <w:t xml:space="preserve">more than </w:t>
        </w:r>
      </w:ins>
      <w:ins w:id="577" w:author="Eric Wetzel" w:date="2024-03-14T21:02:00Z">
        <w:r w:rsidRPr="00BA1FFC">
          <w:rPr>
            <w:rFonts w:asciiTheme="minorHAnsi" w:hAnsiTheme="minorHAnsi" w:cstheme="minorHAnsi"/>
            <w:rPrChange w:id="578" w:author="Eric Wetzel" w:date="2024-04-02T13:27:00Z">
              <w:rPr/>
            </w:rPrChange>
          </w:rPr>
          <w:t xml:space="preserve">$500 million in legal </w:t>
        </w:r>
      </w:ins>
      <w:ins w:id="579" w:author="Eric Wetzel" w:date="2024-04-02T13:54:00Z">
        <w:r w:rsidR="004C2EC8">
          <w:rPr>
            <w:rFonts w:asciiTheme="minorHAnsi" w:hAnsiTheme="minorHAnsi" w:cstheme="minorHAnsi"/>
          </w:rPr>
          <w:t>verdicts</w:t>
        </w:r>
      </w:ins>
      <w:ins w:id="580" w:author="Eric Wetzel" w:date="2024-04-02T14:33:00Z">
        <w:r w:rsidR="00291F52">
          <w:rPr>
            <w:rFonts w:asciiTheme="minorHAnsi" w:hAnsiTheme="minorHAnsi" w:cstheme="minorHAnsi"/>
          </w:rPr>
          <w:t xml:space="preserve">, </w:t>
        </w:r>
      </w:ins>
      <w:ins w:id="581" w:author="Eric Wetzel" w:date="2024-04-02T13:54:00Z">
        <w:r w:rsidR="004C2EC8">
          <w:rPr>
            <w:rFonts w:asciiTheme="minorHAnsi" w:hAnsiTheme="minorHAnsi" w:cstheme="minorHAnsi"/>
          </w:rPr>
          <w:t>settlements</w:t>
        </w:r>
      </w:ins>
      <w:ins w:id="582" w:author="Eric Wetzel" w:date="2024-04-02T14:35:00Z">
        <w:r w:rsidR="00D55494">
          <w:rPr>
            <w:rFonts w:asciiTheme="minorHAnsi" w:hAnsiTheme="minorHAnsi" w:cstheme="minorHAnsi"/>
          </w:rPr>
          <w:t xml:space="preserve">, and </w:t>
        </w:r>
        <w:proofErr w:type="gramStart"/>
        <w:r w:rsidR="00D55494">
          <w:rPr>
            <w:rFonts w:asciiTheme="minorHAnsi" w:hAnsiTheme="minorHAnsi" w:cstheme="minorHAnsi"/>
          </w:rPr>
          <w:t>ro</w:t>
        </w:r>
      </w:ins>
      <w:ins w:id="583" w:author="Eric Wetzel" w:date="2024-04-02T14:36:00Z">
        <w:r w:rsidR="00D55494">
          <w:rPr>
            <w:rFonts w:asciiTheme="minorHAnsi" w:hAnsiTheme="minorHAnsi" w:cstheme="minorHAnsi"/>
          </w:rPr>
          <w:t>yalties</w:t>
        </w:r>
      </w:ins>
      <w:proofErr w:type="gramEnd"/>
    </w:p>
    <w:p w14:paraId="1758B2B7" w14:textId="49D8D02D" w:rsidR="000B1FBC" w:rsidRPr="00BA1FFC" w:rsidRDefault="000B1FBC">
      <w:pPr>
        <w:pStyle w:val="Heading2"/>
        <w:numPr>
          <w:ilvl w:val="0"/>
          <w:numId w:val="12"/>
        </w:numPr>
        <w:ind w:left="360"/>
        <w:rPr>
          <w:ins w:id="584" w:author="Eric Wetzel" w:date="2024-03-14T20:50:00Z"/>
          <w:rFonts w:asciiTheme="minorHAnsi" w:hAnsiTheme="minorHAnsi" w:cstheme="minorHAnsi"/>
          <w:b w:val="0"/>
          <w:bCs w:val="0"/>
          <w:rPrChange w:id="585" w:author="Eric Wetzel" w:date="2024-04-02T13:27:00Z">
            <w:rPr>
              <w:ins w:id="586" w:author="Eric Wetzel" w:date="2024-03-14T20:50:00Z"/>
            </w:rPr>
          </w:rPrChange>
        </w:rPr>
        <w:pPrChange w:id="587" w:author="Eric Wetzel" w:date="2024-04-02T13:22:00Z">
          <w:pPr>
            <w:pStyle w:val="Heading2"/>
            <w:ind w:left="360"/>
          </w:pPr>
        </w:pPrChange>
      </w:pPr>
      <w:ins w:id="588" w:author="Eric Wetzel" w:date="2024-03-14T21:02:00Z">
        <w:r w:rsidRPr="00BA1FFC">
          <w:rPr>
            <w:rFonts w:asciiTheme="minorHAnsi" w:hAnsiTheme="minorHAnsi" w:cstheme="minorHAnsi"/>
            <w:b w:val="0"/>
            <w:bCs w:val="0"/>
            <w:rPrChange w:id="589" w:author="Eric Wetzel" w:date="2024-04-02T13:27:00Z">
              <w:rPr/>
            </w:rPrChange>
          </w:rPr>
          <w:t xml:space="preserve">Wrote proposals that won client contracts worth hundreds of thousands of dollars and </w:t>
        </w:r>
      </w:ins>
      <w:ins w:id="590" w:author="Eric Wetzel" w:date="2024-04-02T14:15:00Z">
        <w:r w:rsidR="00F2038A">
          <w:rPr>
            <w:rFonts w:asciiTheme="minorHAnsi" w:hAnsiTheme="minorHAnsi" w:cstheme="minorHAnsi"/>
            <w:b w:val="0"/>
            <w:bCs w:val="0"/>
          </w:rPr>
          <w:t xml:space="preserve">annual reports for a $350 million foundation, </w:t>
        </w:r>
      </w:ins>
      <w:ins w:id="591" w:author="Eric Wetzel" w:date="2024-04-02T13:50:00Z">
        <w:r w:rsidR="004C2EC8">
          <w:rPr>
            <w:rFonts w:asciiTheme="minorHAnsi" w:hAnsiTheme="minorHAnsi" w:cstheme="minorHAnsi"/>
            <w:b w:val="0"/>
            <w:bCs w:val="0"/>
          </w:rPr>
          <w:t xml:space="preserve">successfully </w:t>
        </w:r>
      </w:ins>
      <w:ins w:id="592" w:author="Eric Wetzel" w:date="2024-04-02T14:15:00Z">
        <w:r w:rsidR="00F2038A">
          <w:rPr>
            <w:rFonts w:asciiTheme="minorHAnsi" w:hAnsiTheme="minorHAnsi" w:cstheme="minorHAnsi"/>
            <w:b w:val="0"/>
            <w:bCs w:val="0"/>
          </w:rPr>
          <w:t>manag</w:t>
        </w:r>
      </w:ins>
      <w:ins w:id="593" w:author="Eric Wetzel" w:date="2024-04-02T14:16:00Z">
        <w:r w:rsidR="00F2038A">
          <w:rPr>
            <w:rFonts w:asciiTheme="minorHAnsi" w:hAnsiTheme="minorHAnsi" w:cstheme="minorHAnsi"/>
            <w:b w:val="0"/>
            <w:bCs w:val="0"/>
          </w:rPr>
          <w:t>ing</w:t>
        </w:r>
      </w:ins>
      <w:ins w:id="594" w:author="Eric Wetzel" w:date="2024-04-02T13:50:00Z">
        <w:r w:rsidR="004C2EC8">
          <w:rPr>
            <w:rFonts w:asciiTheme="minorHAnsi" w:hAnsiTheme="minorHAnsi" w:cstheme="minorHAnsi"/>
            <w:b w:val="0"/>
            <w:bCs w:val="0"/>
          </w:rPr>
          <w:t xml:space="preserve"> grantee </w:t>
        </w:r>
        <w:proofErr w:type="gramStart"/>
        <w:r w:rsidR="004C2EC8">
          <w:rPr>
            <w:rFonts w:asciiTheme="minorHAnsi" w:hAnsiTheme="minorHAnsi" w:cstheme="minorHAnsi"/>
            <w:b w:val="0"/>
            <w:bCs w:val="0"/>
          </w:rPr>
          <w:t>relations</w:t>
        </w:r>
      </w:ins>
      <w:proofErr w:type="gramEnd"/>
    </w:p>
    <w:p w14:paraId="28409437" w14:textId="098B1E50" w:rsidR="007D0B03" w:rsidRPr="00BA1FFC" w:rsidDel="000B1FBC" w:rsidRDefault="007D0B03">
      <w:pPr>
        <w:numPr>
          <w:ilvl w:val="0"/>
          <w:numId w:val="3"/>
        </w:numPr>
        <w:tabs>
          <w:tab w:val="left" w:pos="820"/>
        </w:tabs>
        <w:ind w:left="0"/>
        <w:rPr>
          <w:del w:id="595" w:author="Eric Wetzel" w:date="2024-03-14T20:57:00Z"/>
          <w:rFonts w:asciiTheme="minorHAnsi" w:hAnsiTheme="minorHAnsi" w:cstheme="minorHAnsi"/>
          <w:rPrChange w:id="596" w:author="Eric Wetzel" w:date="2024-04-02T13:27:00Z">
            <w:rPr>
              <w:del w:id="597" w:author="Eric Wetzel" w:date="2024-03-14T20:57:00Z"/>
            </w:rPr>
          </w:rPrChange>
        </w:rPr>
        <w:pPrChange w:id="598" w:author="Eric Wetzel" w:date="2024-04-02T13:16:00Z">
          <w:pPr>
            <w:pStyle w:val="ListParagraph"/>
            <w:numPr>
              <w:numId w:val="3"/>
            </w:numPr>
            <w:tabs>
              <w:tab w:val="left" w:pos="820"/>
            </w:tabs>
            <w:ind w:left="720" w:right="461"/>
          </w:pPr>
        </w:pPrChange>
      </w:pPr>
    </w:p>
    <w:p w14:paraId="60DD3D4F" w14:textId="4E6C6674" w:rsidR="006B225A" w:rsidRPr="00BA1FFC" w:rsidDel="000B1FBC" w:rsidRDefault="006B225A">
      <w:pPr>
        <w:numPr>
          <w:ilvl w:val="0"/>
          <w:numId w:val="3"/>
        </w:numPr>
        <w:tabs>
          <w:tab w:val="left" w:pos="820"/>
        </w:tabs>
        <w:ind w:left="0"/>
        <w:rPr>
          <w:del w:id="599" w:author="Eric Wetzel" w:date="2024-03-14T20:57:00Z"/>
          <w:rFonts w:asciiTheme="minorHAnsi" w:hAnsiTheme="minorHAnsi" w:cstheme="minorHAnsi"/>
          <w:rPrChange w:id="600" w:author="Eric Wetzel" w:date="2024-04-02T13:27:00Z">
            <w:rPr>
              <w:del w:id="601" w:author="Eric Wetzel" w:date="2024-03-14T20:57:00Z"/>
            </w:rPr>
          </w:rPrChange>
        </w:rPr>
        <w:pPrChange w:id="602" w:author="Eric Wetzel" w:date="2024-04-02T13:16:00Z">
          <w:pPr>
            <w:tabs>
              <w:tab w:val="left" w:pos="820"/>
            </w:tabs>
            <w:ind w:right="222"/>
          </w:pPr>
        </w:pPrChange>
      </w:pPr>
    </w:p>
    <w:p w14:paraId="4CCCEC2B" w14:textId="77777777" w:rsidR="007D0B03" w:rsidRPr="00BA1FFC" w:rsidRDefault="007D0B03">
      <w:pPr>
        <w:pStyle w:val="Heading2"/>
        <w:ind w:left="0"/>
        <w:rPr>
          <w:ins w:id="603" w:author="Eric Wetzel" w:date="2024-03-14T20:53:00Z"/>
          <w:rFonts w:asciiTheme="minorHAnsi" w:hAnsiTheme="minorHAnsi" w:cstheme="minorHAnsi"/>
          <w:rPrChange w:id="604" w:author="Eric Wetzel" w:date="2024-04-02T13:27:00Z">
            <w:rPr>
              <w:ins w:id="605" w:author="Eric Wetzel" w:date="2024-03-14T20:53:00Z"/>
            </w:rPr>
          </w:rPrChange>
        </w:rPr>
        <w:pPrChange w:id="606" w:author="Eric Wetzel" w:date="2024-04-02T13:16:00Z">
          <w:pPr>
            <w:pStyle w:val="Heading2"/>
            <w:ind w:left="360"/>
          </w:pPr>
        </w:pPrChange>
      </w:pPr>
    </w:p>
    <w:p w14:paraId="14957957" w14:textId="346D75F0" w:rsidR="005549AA" w:rsidRPr="00BA1FFC" w:rsidRDefault="006B225A">
      <w:pPr>
        <w:pStyle w:val="Heading2"/>
        <w:ind w:left="0"/>
        <w:rPr>
          <w:rFonts w:asciiTheme="minorHAnsi" w:hAnsiTheme="minorHAnsi" w:cstheme="minorHAnsi"/>
          <w:spacing w:val="-4"/>
          <w:sz w:val="24"/>
          <w:szCs w:val="24"/>
          <w:rPrChange w:id="607" w:author="Eric Wetzel" w:date="2024-04-02T13:29:00Z">
            <w:rPr/>
          </w:rPrChange>
        </w:rPr>
        <w:pPrChange w:id="608" w:author="Eric Wetzel" w:date="2024-04-02T13:16:00Z">
          <w:pPr>
            <w:pStyle w:val="Heading2"/>
            <w:ind w:left="360"/>
          </w:pPr>
        </w:pPrChange>
      </w:pPr>
      <w:del w:id="609" w:author="Eric Wetzel" w:date="2024-03-28T10:28:00Z">
        <w:r w:rsidRPr="00BA1FFC" w:rsidDel="00FB53D1">
          <w:rPr>
            <w:rFonts w:asciiTheme="minorHAnsi" w:hAnsiTheme="minorHAnsi" w:cstheme="minorHAnsi"/>
            <w:sz w:val="24"/>
            <w:szCs w:val="24"/>
            <w:rPrChange w:id="610" w:author="Eric Wetzel" w:date="2024-04-02T13:29:00Z">
              <w:rPr/>
            </w:rPrChange>
          </w:rPr>
          <w:delText xml:space="preserve">Senior </w:delText>
        </w:r>
      </w:del>
      <w:r w:rsidRPr="00BA1FFC">
        <w:rPr>
          <w:rFonts w:asciiTheme="minorHAnsi" w:hAnsiTheme="minorHAnsi" w:cstheme="minorHAnsi"/>
          <w:sz w:val="24"/>
          <w:szCs w:val="24"/>
          <w:rPrChange w:id="611" w:author="Eric Wetzel" w:date="2024-04-02T13:29:00Z">
            <w:rPr/>
          </w:rPrChange>
        </w:rPr>
        <w:t>Editor</w:t>
      </w:r>
      <w:r w:rsidRPr="00BA1FFC">
        <w:rPr>
          <w:rFonts w:asciiTheme="minorHAnsi" w:hAnsiTheme="minorHAnsi" w:cstheme="minorHAnsi"/>
          <w:spacing w:val="-8"/>
          <w:sz w:val="24"/>
          <w:szCs w:val="24"/>
          <w:rPrChange w:id="612" w:author="Eric Wetzel" w:date="2024-04-02T13:29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sz w:val="24"/>
          <w:szCs w:val="24"/>
          <w:rPrChange w:id="613" w:author="Eric Wetzel" w:date="2024-04-02T13:29:00Z">
            <w:rPr/>
          </w:rPrChange>
        </w:rPr>
        <w:t>|</w:t>
      </w:r>
      <w:r w:rsidRPr="00BA1FFC">
        <w:rPr>
          <w:rFonts w:asciiTheme="minorHAnsi" w:hAnsiTheme="minorHAnsi" w:cstheme="minorHAnsi"/>
          <w:spacing w:val="-8"/>
          <w:sz w:val="24"/>
          <w:szCs w:val="24"/>
          <w:rPrChange w:id="614" w:author="Eric Wetzel" w:date="2024-04-02T13:29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sz w:val="24"/>
          <w:szCs w:val="24"/>
          <w:rPrChange w:id="615" w:author="Eric Wetzel" w:date="2024-04-02T13:29:00Z">
            <w:rPr/>
          </w:rPrChange>
        </w:rPr>
        <w:t>West Egg Communications, Inc.</w:t>
      </w:r>
      <w:r w:rsidRPr="00BA1FFC">
        <w:rPr>
          <w:rFonts w:asciiTheme="minorHAnsi" w:hAnsiTheme="minorHAnsi" w:cstheme="minorHAnsi"/>
          <w:spacing w:val="-8"/>
          <w:sz w:val="24"/>
          <w:szCs w:val="24"/>
          <w:rPrChange w:id="616" w:author="Eric Wetzel" w:date="2024-04-02T13:29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sz w:val="24"/>
          <w:szCs w:val="24"/>
          <w:rPrChange w:id="617" w:author="Eric Wetzel" w:date="2024-04-02T13:29:00Z">
            <w:rPr/>
          </w:rPrChange>
        </w:rPr>
        <w:t>|</w:t>
      </w:r>
      <w:r w:rsidRPr="00BA1FFC">
        <w:rPr>
          <w:rFonts w:asciiTheme="minorHAnsi" w:hAnsiTheme="minorHAnsi" w:cstheme="minorHAnsi"/>
          <w:spacing w:val="-8"/>
          <w:sz w:val="24"/>
          <w:szCs w:val="24"/>
          <w:rPrChange w:id="618" w:author="Eric Wetzel" w:date="2024-04-02T13:29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sz w:val="24"/>
          <w:szCs w:val="24"/>
          <w:rPrChange w:id="619" w:author="Eric Wetzel" w:date="2024-04-02T13:29:00Z">
            <w:rPr/>
          </w:rPrChange>
        </w:rPr>
        <w:t>New York |</w:t>
      </w:r>
      <w:r w:rsidRPr="00BA1FFC">
        <w:rPr>
          <w:rFonts w:asciiTheme="minorHAnsi" w:hAnsiTheme="minorHAnsi" w:cstheme="minorHAnsi"/>
          <w:spacing w:val="-8"/>
          <w:sz w:val="24"/>
          <w:szCs w:val="24"/>
          <w:rPrChange w:id="620" w:author="Eric Wetzel" w:date="2024-04-02T13:29:00Z">
            <w:rPr>
              <w:spacing w:val="-8"/>
            </w:rPr>
          </w:rPrChange>
        </w:rPr>
        <w:t xml:space="preserve"> </w:t>
      </w:r>
      <w:del w:id="621" w:author="Eric Wetzel" w:date="2024-04-09T15:02:00Z">
        <w:r w:rsidRPr="00BA1FFC" w:rsidDel="00D40230">
          <w:rPr>
            <w:rFonts w:asciiTheme="minorHAnsi" w:hAnsiTheme="minorHAnsi" w:cstheme="minorHAnsi"/>
            <w:sz w:val="24"/>
            <w:szCs w:val="24"/>
            <w:rPrChange w:id="622" w:author="Eric Wetzel" w:date="2024-04-02T13:29:00Z">
              <w:rPr/>
            </w:rPrChange>
          </w:rPr>
          <w:delText>1997</w:delText>
        </w:r>
        <w:r w:rsidRPr="00BA1FFC" w:rsidDel="00D40230">
          <w:rPr>
            <w:rFonts w:asciiTheme="minorHAnsi" w:hAnsiTheme="minorHAnsi" w:cstheme="minorHAnsi"/>
            <w:spacing w:val="-8"/>
            <w:sz w:val="24"/>
            <w:szCs w:val="24"/>
            <w:rPrChange w:id="623" w:author="Eric Wetzel" w:date="2024-04-02T13:29:00Z">
              <w:rPr>
                <w:spacing w:val="-8"/>
              </w:rPr>
            </w:rPrChange>
          </w:rPr>
          <w:delText xml:space="preserve"> </w:delText>
        </w:r>
      </w:del>
      <w:ins w:id="624" w:author="Eric Wetzel" w:date="2024-04-09T15:02:00Z">
        <w:r w:rsidR="00D40230">
          <w:rPr>
            <w:rFonts w:asciiTheme="minorHAnsi" w:hAnsiTheme="minorHAnsi" w:cstheme="minorHAnsi"/>
            <w:sz w:val="24"/>
            <w:szCs w:val="24"/>
          </w:rPr>
          <w:t>11/2007</w:t>
        </w:r>
        <w:r w:rsidR="00D40230" w:rsidRPr="00BA1FFC">
          <w:rPr>
            <w:rFonts w:asciiTheme="minorHAnsi" w:hAnsiTheme="minorHAnsi" w:cstheme="minorHAnsi"/>
            <w:spacing w:val="-8"/>
            <w:sz w:val="24"/>
            <w:szCs w:val="24"/>
            <w:rPrChange w:id="625" w:author="Eric Wetzel" w:date="2024-04-02T13:29:00Z">
              <w:rPr>
                <w:spacing w:val="-8"/>
              </w:rPr>
            </w:rPrChange>
          </w:rPr>
          <w:t xml:space="preserve"> </w:t>
        </w:r>
      </w:ins>
      <w:del w:id="626" w:author="Eric Wetzel" w:date="2024-04-02T13:23:00Z">
        <w:r w:rsidRPr="00BA1FFC" w:rsidDel="005549AA">
          <w:rPr>
            <w:rFonts w:asciiTheme="minorHAnsi" w:hAnsiTheme="minorHAnsi" w:cstheme="minorHAnsi"/>
            <w:sz w:val="24"/>
            <w:szCs w:val="24"/>
            <w:rPrChange w:id="627" w:author="Eric Wetzel" w:date="2024-04-02T13:29:00Z">
              <w:rPr/>
            </w:rPrChange>
          </w:rPr>
          <w:delText>-</w:delText>
        </w:r>
      </w:del>
      <w:ins w:id="628" w:author="Eric Wetzel" w:date="2024-04-09T15:02:00Z">
        <w:r w:rsidR="00D40230">
          <w:rPr>
            <w:rFonts w:asciiTheme="minorHAnsi" w:hAnsiTheme="minorHAnsi" w:cstheme="minorHAnsi"/>
            <w:sz w:val="24"/>
            <w:szCs w:val="24"/>
          </w:rPr>
          <w:t>–</w:t>
        </w:r>
      </w:ins>
      <w:r w:rsidRPr="00BA1FFC">
        <w:rPr>
          <w:rFonts w:asciiTheme="minorHAnsi" w:hAnsiTheme="minorHAnsi" w:cstheme="minorHAnsi"/>
          <w:spacing w:val="-7"/>
          <w:sz w:val="24"/>
          <w:szCs w:val="24"/>
          <w:rPrChange w:id="629" w:author="Eric Wetzel" w:date="2024-04-02T13:29:00Z">
            <w:rPr>
              <w:spacing w:val="-7"/>
            </w:rPr>
          </w:rPrChange>
        </w:rPr>
        <w:t xml:space="preserve"> </w:t>
      </w:r>
      <w:ins w:id="630" w:author="Eric Wetzel" w:date="2024-04-09T15:02:00Z">
        <w:r w:rsidR="00D40230">
          <w:rPr>
            <w:rFonts w:asciiTheme="minorHAnsi" w:hAnsiTheme="minorHAnsi" w:cstheme="minorHAnsi"/>
            <w:spacing w:val="-7"/>
            <w:sz w:val="24"/>
            <w:szCs w:val="24"/>
          </w:rPr>
          <w:t>1</w:t>
        </w:r>
      </w:ins>
      <w:ins w:id="631" w:author="Eric Wetzel" w:date="2024-04-09T15:05:00Z">
        <w:r w:rsidR="00935FD2">
          <w:rPr>
            <w:rFonts w:asciiTheme="minorHAnsi" w:hAnsiTheme="minorHAnsi" w:cstheme="minorHAnsi"/>
            <w:spacing w:val="-7"/>
            <w:sz w:val="24"/>
            <w:szCs w:val="24"/>
          </w:rPr>
          <w:t>0</w:t>
        </w:r>
      </w:ins>
      <w:ins w:id="632" w:author="Eric Wetzel" w:date="2024-04-09T15:02:00Z">
        <w:r w:rsidR="00D40230">
          <w:rPr>
            <w:rFonts w:asciiTheme="minorHAnsi" w:hAnsiTheme="minorHAnsi" w:cstheme="minorHAnsi"/>
            <w:spacing w:val="-7"/>
            <w:sz w:val="24"/>
            <w:szCs w:val="24"/>
          </w:rPr>
          <w:t>/</w:t>
        </w:r>
      </w:ins>
      <w:r w:rsidRPr="00BA1FFC">
        <w:rPr>
          <w:rFonts w:asciiTheme="minorHAnsi" w:hAnsiTheme="minorHAnsi" w:cstheme="minorHAnsi"/>
          <w:spacing w:val="-4"/>
          <w:sz w:val="24"/>
          <w:szCs w:val="24"/>
          <w:rPrChange w:id="633" w:author="Eric Wetzel" w:date="2024-04-02T13:29:00Z">
            <w:rPr>
              <w:spacing w:val="-4"/>
            </w:rPr>
          </w:rPrChange>
        </w:rPr>
        <w:t>2003</w:t>
      </w:r>
    </w:p>
    <w:p w14:paraId="083E8389" w14:textId="264FCCDF" w:rsidR="006B225A" w:rsidRPr="00BA1FFC" w:rsidRDefault="006B225A">
      <w:pPr>
        <w:pStyle w:val="ListParagraph"/>
        <w:numPr>
          <w:ilvl w:val="0"/>
          <w:numId w:val="13"/>
        </w:numPr>
        <w:tabs>
          <w:tab w:val="left" w:pos="820"/>
        </w:tabs>
        <w:ind w:left="360"/>
        <w:rPr>
          <w:rFonts w:asciiTheme="minorHAnsi" w:hAnsiTheme="minorHAnsi" w:cstheme="minorHAnsi"/>
          <w:rPrChange w:id="634" w:author="Eric Wetzel" w:date="2024-04-02T13:27:00Z">
            <w:rPr/>
          </w:rPrChange>
        </w:rPr>
        <w:pPrChange w:id="635" w:author="Eric Wetzel" w:date="2024-04-02T13:22:00Z">
          <w:pPr>
            <w:pStyle w:val="ListParagraph"/>
            <w:numPr>
              <w:numId w:val="4"/>
            </w:numPr>
            <w:tabs>
              <w:tab w:val="left" w:pos="820"/>
            </w:tabs>
            <w:spacing w:before="99"/>
            <w:ind w:left="720" w:right="461"/>
          </w:pPr>
        </w:pPrChange>
      </w:pPr>
      <w:del w:id="636" w:author="Eric Wetzel" w:date="2024-04-01T20:55:00Z">
        <w:r w:rsidRPr="00BA1FFC" w:rsidDel="00CE6050">
          <w:rPr>
            <w:rFonts w:asciiTheme="minorHAnsi" w:hAnsiTheme="minorHAnsi" w:cstheme="minorHAnsi"/>
            <w:rPrChange w:id="637" w:author="Eric Wetzel" w:date="2024-04-02T13:27:00Z">
              <w:rPr/>
            </w:rPrChange>
          </w:rPr>
          <w:delText>Co-founded</w:delText>
        </w:r>
      </w:del>
      <w:ins w:id="638" w:author="Eric Wetzel" w:date="2024-04-01T20:56:00Z">
        <w:r w:rsidR="00CE6050" w:rsidRPr="00BA1FFC">
          <w:rPr>
            <w:rFonts w:asciiTheme="minorHAnsi" w:hAnsiTheme="minorHAnsi" w:cstheme="minorHAnsi"/>
            <w:rPrChange w:id="639" w:author="Eric Wetzel" w:date="2024-04-02T13:27:00Z">
              <w:rPr/>
            </w:rPrChange>
          </w:rPr>
          <w:t xml:space="preserve">Served as </w:t>
        </w:r>
      </w:ins>
      <w:ins w:id="640" w:author="Eric Wetzel" w:date="2024-04-01T20:57:00Z">
        <w:r w:rsidR="00CE6050" w:rsidRPr="00BA1FFC">
          <w:rPr>
            <w:rFonts w:asciiTheme="minorHAnsi" w:hAnsiTheme="minorHAnsi" w:cstheme="minorHAnsi"/>
            <w:rPrChange w:id="641" w:author="Eric Wetzel" w:date="2024-04-02T13:27:00Z">
              <w:rPr/>
            </w:rPrChange>
          </w:rPr>
          <w:t xml:space="preserve">one of the initial </w:t>
        </w:r>
      </w:ins>
      <w:ins w:id="642" w:author="Eric Wetzel" w:date="2024-04-01T20:56:00Z">
        <w:r w:rsidR="00CE6050" w:rsidRPr="00BA1FFC">
          <w:rPr>
            <w:rFonts w:asciiTheme="minorHAnsi" w:hAnsiTheme="minorHAnsi" w:cstheme="minorHAnsi"/>
            <w:rPrChange w:id="643" w:author="Eric Wetzel" w:date="2024-04-02T13:27:00Z">
              <w:rPr/>
            </w:rPrChange>
          </w:rPr>
          <w:t>editor</w:t>
        </w:r>
      </w:ins>
      <w:ins w:id="644" w:author="Eric Wetzel" w:date="2024-04-01T20:57:00Z">
        <w:r w:rsidR="00CE6050" w:rsidRPr="00BA1FFC">
          <w:rPr>
            <w:rFonts w:asciiTheme="minorHAnsi" w:hAnsiTheme="minorHAnsi" w:cstheme="minorHAnsi"/>
            <w:rPrChange w:id="645" w:author="Eric Wetzel" w:date="2024-04-02T13:27:00Z">
              <w:rPr/>
            </w:rPrChange>
          </w:rPr>
          <w:t>s</w:t>
        </w:r>
      </w:ins>
      <w:ins w:id="646" w:author="Eric Wetzel" w:date="2024-04-01T20:56:00Z">
        <w:r w:rsidR="00CE6050" w:rsidRPr="00BA1FFC">
          <w:rPr>
            <w:rFonts w:asciiTheme="minorHAnsi" w:hAnsiTheme="minorHAnsi" w:cstheme="minorHAnsi"/>
            <w:rPrChange w:id="647" w:author="Eric Wetzel" w:date="2024-04-02T13:27:00Z">
              <w:rPr/>
            </w:rPrChange>
          </w:rPr>
          <w:t xml:space="preserve"> and writer</w:t>
        </w:r>
      </w:ins>
      <w:ins w:id="648" w:author="Eric Wetzel" w:date="2024-04-01T20:57:00Z">
        <w:r w:rsidR="00CE6050" w:rsidRPr="00BA1FFC">
          <w:rPr>
            <w:rFonts w:asciiTheme="minorHAnsi" w:hAnsiTheme="minorHAnsi" w:cstheme="minorHAnsi"/>
            <w:rPrChange w:id="649" w:author="Eric Wetzel" w:date="2024-04-02T13:27:00Z">
              <w:rPr/>
            </w:rPrChange>
          </w:rPr>
          <w:t>s</w:t>
        </w:r>
      </w:ins>
      <w:ins w:id="650" w:author="Eric Wetzel" w:date="2024-04-01T20:56:00Z">
        <w:r w:rsidR="00CE6050" w:rsidRPr="00BA1FFC">
          <w:rPr>
            <w:rFonts w:asciiTheme="minorHAnsi" w:hAnsiTheme="minorHAnsi" w:cstheme="minorHAnsi"/>
            <w:rPrChange w:id="651" w:author="Eric Wetzel" w:date="2024-04-02T13:27:00Z">
              <w:rPr/>
            </w:rPrChange>
          </w:rPr>
          <w:t xml:space="preserve"> at</w:t>
        </w:r>
      </w:ins>
      <w:r w:rsidRPr="00BA1FFC">
        <w:rPr>
          <w:rFonts w:asciiTheme="minorHAnsi" w:hAnsiTheme="minorHAnsi" w:cstheme="minorHAnsi"/>
          <w:rPrChange w:id="652" w:author="Eric Wetzel" w:date="2024-04-02T13:27:00Z">
            <w:rPr/>
          </w:rPrChange>
        </w:rPr>
        <w:t xml:space="preserve"> </w:t>
      </w:r>
      <w:r w:rsidRPr="00BA1FFC">
        <w:rPr>
          <w:rFonts w:asciiTheme="minorHAnsi" w:hAnsiTheme="minorHAnsi" w:cstheme="minorHAnsi"/>
          <w:i/>
          <w:iCs/>
          <w:rPrChange w:id="653" w:author="Eric Wetzel" w:date="2024-04-02T13:27:00Z">
            <w:rPr>
              <w:i/>
              <w:iCs/>
            </w:rPr>
          </w:rPrChange>
        </w:rPr>
        <w:t>B</w:t>
      </w:r>
      <w:ins w:id="654" w:author="Eric Wetzel" w:date="2024-04-01T20:55:00Z">
        <w:r w:rsidR="00090AAC" w:rsidRPr="00BA1FFC">
          <w:rPr>
            <w:rFonts w:asciiTheme="minorHAnsi" w:hAnsiTheme="minorHAnsi" w:cstheme="minorHAnsi"/>
            <w:i/>
            <w:iCs/>
            <w:rPrChange w:id="655" w:author="Eric Wetzel" w:date="2024-04-02T13:27:00Z">
              <w:rPr>
                <w:i/>
                <w:iCs/>
              </w:rPr>
            </w:rPrChange>
          </w:rPr>
          <w:t xml:space="preserve">ook </w:t>
        </w:r>
      </w:ins>
      <w:del w:id="656" w:author="Eric Wetzel" w:date="2024-04-01T20:54:00Z">
        <w:r w:rsidRPr="00BA1FFC" w:rsidDel="00090AAC">
          <w:rPr>
            <w:rFonts w:asciiTheme="minorHAnsi" w:hAnsiTheme="minorHAnsi" w:cstheme="minorHAnsi"/>
            <w:i/>
            <w:iCs/>
            <w:rPrChange w:id="657" w:author="Eric Wetzel" w:date="2024-04-02T13:27:00Z">
              <w:rPr>
                <w:i/>
                <w:iCs/>
              </w:rPr>
            </w:rPrChange>
          </w:rPr>
          <w:delText>OOK</w:delText>
        </w:r>
      </w:del>
      <w:ins w:id="658" w:author="Eric Wetzel" w:date="2024-03-28T10:28:00Z">
        <w:r w:rsidR="00FB53D1" w:rsidRPr="00BA1FFC">
          <w:rPr>
            <w:rFonts w:asciiTheme="minorHAnsi" w:hAnsiTheme="minorHAnsi" w:cstheme="minorHAnsi"/>
            <w:rPrChange w:id="659" w:author="Eric Wetzel" w:date="2024-04-02T13:27:00Z">
              <w:rPr/>
            </w:rPrChange>
          </w:rPr>
          <w:t xml:space="preserve">and </w:t>
        </w:r>
        <w:r w:rsidR="00FB53D1" w:rsidRPr="00BA1FFC">
          <w:rPr>
            <w:rFonts w:asciiTheme="minorHAnsi" w:hAnsiTheme="minorHAnsi" w:cstheme="minorHAnsi"/>
            <w:i/>
            <w:iCs/>
            <w:rPrChange w:id="660" w:author="Eric Wetzel" w:date="2024-04-02T13:27:00Z">
              <w:rPr/>
            </w:rPrChange>
          </w:rPr>
          <w:t>Sea Ray Living</w:t>
        </w:r>
        <w:r w:rsidR="00FB53D1" w:rsidRPr="00BA1FFC">
          <w:rPr>
            <w:rFonts w:asciiTheme="minorHAnsi" w:hAnsiTheme="minorHAnsi" w:cstheme="minorHAnsi"/>
            <w:rPrChange w:id="661" w:author="Eric Wetzel" w:date="2024-04-02T13:27:00Z">
              <w:rPr/>
            </w:rPrChange>
          </w:rPr>
          <w:t xml:space="preserve">, </w:t>
        </w:r>
      </w:ins>
      <w:ins w:id="662" w:author="Eric Wetzel" w:date="2024-03-28T10:29:00Z">
        <w:r w:rsidR="00FB53D1" w:rsidRPr="00BA1FFC">
          <w:rPr>
            <w:rFonts w:asciiTheme="minorHAnsi" w:hAnsiTheme="minorHAnsi" w:cstheme="minorHAnsi"/>
            <w:rPrChange w:id="663" w:author="Eric Wetzel" w:date="2024-04-02T13:27:00Z">
              <w:rPr/>
            </w:rPrChange>
          </w:rPr>
          <w:t xml:space="preserve">a pair of </w:t>
        </w:r>
      </w:ins>
      <w:del w:id="664" w:author="Eric Wetzel" w:date="2024-03-28T10:28:00Z">
        <w:r w:rsidRPr="00BA1FFC" w:rsidDel="00FB53D1">
          <w:rPr>
            <w:rFonts w:asciiTheme="minorHAnsi" w:hAnsiTheme="minorHAnsi" w:cstheme="minorHAnsi"/>
            <w:rPrChange w:id="665" w:author="Eric Wetzel" w:date="2024-04-02T13:27:00Z">
              <w:rPr/>
            </w:rPrChange>
          </w:rPr>
          <w:delText xml:space="preserve">, </w:delText>
        </w:r>
      </w:del>
      <w:del w:id="666" w:author="Eric Wetzel" w:date="2024-03-28T10:29:00Z">
        <w:r w:rsidRPr="00BA1FFC" w:rsidDel="00FB53D1">
          <w:rPr>
            <w:rFonts w:asciiTheme="minorHAnsi" w:hAnsiTheme="minorHAnsi" w:cstheme="minorHAnsi"/>
            <w:rPrChange w:id="667" w:author="Eric Wetzel" w:date="2024-04-02T13:27:00Z">
              <w:rPr/>
            </w:rPrChange>
          </w:rPr>
          <w:delText xml:space="preserve">a </w:delText>
        </w:r>
      </w:del>
      <w:r w:rsidR="0083453C" w:rsidRPr="00BA1FFC">
        <w:rPr>
          <w:rFonts w:asciiTheme="minorHAnsi" w:hAnsiTheme="minorHAnsi" w:cstheme="minorHAnsi"/>
          <w:rPrChange w:id="668" w:author="Eric Wetzel" w:date="2024-04-02T13:27:00Z">
            <w:rPr/>
          </w:rPrChange>
        </w:rPr>
        <w:t xml:space="preserve">national </w:t>
      </w:r>
      <w:r w:rsidRPr="00BA1FFC">
        <w:rPr>
          <w:rFonts w:asciiTheme="minorHAnsi" w:hAnsiTheme="minorHAnsi" w:cstheme="minorHAnsi"/>
          <w:rPrChange w:id="669" w:author="Eric Wetzel" w:date="2024-04-02T13:27:00Z">
            <w:rPr/>
          </w:rPrChange>
        </w:rPr>
        <w:lastRenderedPageBreak/>
        <w:t>consumer magazine</w:t>
      </w:r>
      <w:ins w:id="670" w:author="Eric Wetzel" w:date="2024-03-28T10:29:00Z">
        <w:r w:rsidR="00FB53D1" w:rsidRPr="00BA1FFC">
          <w:rPr>
            <w:rFonts w:asciiTheme="minorHAnsi" w:hAnsiTheme="minorHAnsi" w:cstheme="minorHAnsi"/>
            <w:rPrChange w:id="671" w:author="Eric Wetzel" w:date="2024-04-02T13:27:00Z">
              <w:rPr/>
            </w:rPrChange>
          </w:rPr>
          <w:t>s</w:t>
        </w:r>
      </w:ins>
      <w:r w:rsidRPr="00BA1FFC">
        <w:rPr>
          <w:rFonts w:asciiTheme="minorHAnsi" w:hAnsiTheme="minorHAnsi" w:cstheme="minorHAnsi"/>
          <w:rPrChange w:id="672" w:author="Eric Wetzel" w:date="2024-04-02T13:27:00Z">
            <w:rPr/>
          </w:rPrChange>
        </w:rPr>
        <w:t xml:space="preserve"> </w:t>
      </w:r>
      <w:del w:id="673" w:author="Eric Wetzel" w:date="2024-03-28T10:31:00Z">
        <w:r w:rsidRPr="00BA1FFC" w:rsidDel="00FB53D1">
          <w:rPr>
            <w:rFonts w:asciiTheme="minorHAnsi" w:hAnsiTheme="minorHAnsi" w:cstheme="minorHAnsi"/>
            <w:rPrChange w:id="674" w:author="Eric Wetzel" w:date="2024-04-02T13:27:00Z">
              <w:rPr/>
            </w:rPrChange>
          </w:rPr>
          <w:delText xml:space="preserve">focused </w:delText>
        </w:r>
      </w:del>
      <w:ins w:id="675" w:author="Eric Wetzel" w:date="2024-03-28T10:31:00Z">
        <w:r w:rsidR="00FB53D1" w:rsidRPr="00BA1FFC">
          <w:rPr>
            <w:rFonts w:asciiTheme="minorHAnsi" w:hAnsiTheme="minorHAnsi" w:cstheme="minorHAnsi"/>
            <w:rPrChange w:id="676" w:author="Eric Wetzel" w:date="2024-04-02T13:27:00Z">
              <w:rPr/>
            </w:rPrChange>
          </w:rPr>
          <w:t xml:space="preserve">covering </w:t>
        </w:r>
      </w:ins>
      <w:del w:id="677" w:author="Eric Wetzel" w:date="2024-03-28T10:31:00Z">
        <w:r w:rsidRPr="00BA1FFC" w:rsidDel="00FB53D1">
          <w:rPr>
            <w:rFonts w:asciiTheme="minorHAnsi" w:hAnsiTheme="minorHAnsi" w:cstheme="minorHAnsi"/>
            <w:rPrChange w:id="678" w:author="Eric Wetzel" w:date="2024-04-02T13:27:00Z">
              <w:rPr/>
            </w:rPrChange>
          </w:rPr>
          <w:delText xml:space="preserve">on </w:delText>
        </w:r>
      </w:del>
      <w:r w:rsidRPr="00BA1FFC">
        <w:rPr>
          <w:rFonts w:asciiTheme="minorHAnsi" w:hAnsiTheme="minorHAnsi" w:cstheme="minorHAnsi"/>
          <w:rPrChange w:id="679" w:author="Eric Wetzel" w:date="2024-04-02T13:27:00Z">
            <w:rPr/>
          </w:rPrChange>
        </w:rPr>
        <w:t xml:space="preserve">the publishing </w:t>
      </w:r>
      <w:ins w:id="680" w:author="Eric Wetzel" w:date="2024-03-28T10:29:00Z">
        <w:r w:rsidR="00FB53D1" w:rsidRPr="00BA1FFC">
          <w:rPr>
            <w:rFonts w:asciiTheme="minorHAnsi" w:hAnsiTheme="minorHAnsi" w:cstheme="minorHAnsi"/>
            <w:rPrChange w:id="681" w:author="Eric Wetzel" w:date="2024-04-02T13:27:00Z">
              <w:rPr/>
            </w:rPrChange>
          </w:rPr>
          <w:t xml:space="preserve">and boating </w:t>
        </w:r>
      </w:ins>
      <w:del w:id="682" w:author="Eric Wetzel" w:date="2024-03-28T10:29:00Z">
        <w:r w:rsidRPr="00BA1FFC" w:rsidDel="00FB53D1">
          <w:rPr>
            <w:rFonts w:asciiTheme="minorHAnsi" w:hAnsiTheme="minorHAnsi" w:cstheme="minorHAnsi"/>
            <w:rPrChange w:id="683" w:author="Eric Wetzel" w:date="2024-04-02T13:27:00Z">
              <w:rPr/>
            </w:rPrChange>
          </w:rPr>
          <w:delText>industry</w:delText>
        </w:r>
      </w:del>
      <w:proofErr w:type="gramStart"/>
      <w:ins w:id="684" w:author="Eric Wetzel" w:date="2024-03-28T10:29:00Z">
        <w:r w:rsidR="00FB53D1" w:rsidRPr="00BA1FFC">
          <w:rPr>
            <w:rFonts w:asciiTheme="minorHAnsi" w:hAnsiTheme="minorHAnsi" w:cstheme="minorHAnsi"/>
            <w:rPrChange w:id="685" w:author="Eric Wetzel" w:date="2024-04-02T13:27:00Z">
              <w:rPr/>
            </w:rPrChange>
          </w:rPr>
          <w:t>industries</w:t>
        </w:r>
      </w:ins>
      <w:proofErr w:type="gramEnd"/>
    </w:p>
    <w:p w14:paraId="6148D491" w14:textId="23E9A64D" w:rsidR="006B225A" w:rsidRPr="00BA1FFC" w:rsidRDefault="006B225A">
      <w:pPr>
        <w:pStyle w:val="ListParagraph"/>
        <w:numPr>
          <w:ilvl w:val="0"/>
          <w:numId w:val="13"/>
        </w:numPr>
        <w:tabs>
          <w:tab w:val="left" w:pos="820"/>
        </w:tabs>
        <w:ind w:left="360"/>
        <w:rPr>
          <w:rFonts w:asciiTheme="minorHAnsi" w:hAnsiTheme="minorHAnsi" w:cstheme="minorHAnsi"/>
          <w:rPrChange w:id="686" w:author="Eric Wetzel" w:date="2024-04-02T13:27:00Z">
            <w:rPr/>
          </w:rPrChange>
        </w:rPr>
        <w:pPrChange w:id="687" w:author="Eric Wetzel" w:date="2024-04-02T13:22:00Z">
          <w:pPr>
            <w:pStyle w:val="ListParagraph"/>
            <w:numPr>
              <w:numId w:val="4"/>
            </w:numPr>
            <w:tabs>
              <w:tab w:val="left" w:pos="820"/>
            </w:tabs>
            <w:ind w:left="720" w:right="461"/>
          </w:pPr>
        </w:pPrChange>
      </w:pPr>
      <w:del w:id="688" w:author="Eric Wetzel" w:date="2024-03-28T10:48:00Z">
        <w:r w:rsidRPr="00BA1FFC" w:rsidDel="003B6833">
          <w:rPr>
            <w:rFonts w:asciiTheme="minorHAnsi" w:hAnsiTheme="minorHAnsi" w:cstheme="minorHAnsi"/>
            <w:rPrChange w:id="689" w:author="Eric Wetzel" w:date="2024-04-02T13:27:00Z">
              <w:rPr/>
            </w:rPrChange>
          </w:rPr>
          <w:delText>Helped grow</w:delText>
        </w:r>
      </w:del>
      <w:ins w:id="690" w:author="Eric Wetzel" w:date="2024-04-02T10:33:00Z">
        <w:r w:rsidR="004443FE" w:rsidRPr="00BA1FFC">
          <w:rPr>
            <w:rFonts w:asciiTheme="minorHAnsi" w:hAnsiTheme="minorHAnsi" w:cstheme="minorHAnsi"/>
            <w:rPrChange w:id="691" w:author="Eric Wetzel" w:date="2024-04-02T13:27:00Z">
              <w:rPr/>
            </w:rPrChange>
          </w:rPr>
          <w:t>Successfully positioned</w:t>
        </w:r>
      </w:ins>
      <w:ins w:id="692" w:author="Eric Wetzel" w:date="2024-04-01T20:56:00Z">
        <w:r w:rsidR="00CE6050" w:rsidRPr="00BA1FFC">
          <w:rPr>
            <w:rFonts w:asciiTheme="minorHAnsi" w:hAnsiTheme="minorHAnsi" w:cstheme="minorHAnsi"/>
            <w:rPrChange w:id="693" w:author="Eric Wetzel" w:date="2024-04-02T13:27:00Z">
              <w:rPr/>
            </w:rPrChange>
          </w:rPr>
          <w:t xml:space="preserve"> </w:t>
        </w:r>
      </w:ins>
      <w:del w:id="694" w:author="Eric Wetzel" w:date="2024-04-02T10:33:00Z">
        <w:r w:rsidRPr="00BA1FFC" w:rsidDel="004443FE">
          <w:rPr>
            <w:rFonts w:asciiTheme="minorHAnsi" w:hAnsiTheme="minorHAnsi" w:cstheme="minorHAnsi"/>
            <w:rPrChange w:id="695" w:author="Eric Wetzel" w:date="2024-04-02T13:27:00Z">
              <w:rPr/>
            </w:rPrChange>
          </w:rPr>
          <w:delText xml:space="preserve"> </w:delText>
        </w:r>
      </w:del>
      <w:del w:id="696" w:author="Eric Wetzel" w:date="2024-03-28T10:29:00Z">
        <w:r w:rsidRPr="00BA1FFC" w:rsidDel="00FB53D1">
          <w:rPr>
            <w:rFonts w:asciiTheme="minorHAnsi" w:hAnsiTheme="minorHAnsi" w:cstheme="minorHAnsi"/>
            <w:i/>
            <w:iCs/>
            <w:rPrChange w:id="697" w:author="Eric Wetzel" w:date="2024-04-02T13:27:00Z">
              <w:rPr/>
            </w:rPrChange>
          </w:rPr>
          <w:delText xml:space="preserve">its </w:delText>
        </w:r>
      </w:del>
      <w:ins w:id="698" w:author="Eric Wetzel" w:date="2024-03-28T10:29:00Z">
        <w:r w:rsidR="00FB53D1" w:rsidRPr="00BA1FFC">
          <w:rPr>
            <w:rFonts w:asciiTheme="minorHAnsi" w:hAnsiTheme="minorHAnsi" w:cstheme="minorHAnsi"/>
            <w:i/>
            <w:iCs/>
            <w:rPrChange w:id="699" w:author="Eric Wetzel" w:date="2024-04-02T13:27:00Z">
              <w:rPr/>
            </w:rPrChange>
          </w:rPr>
          <w:t>B</w:t>
        </w:r>
      </w:ins>
      <w:ins w:id="700" w:author="Eric Wetzel" w:date="2024-04-01T20:55:00Z">
        <w:r w:rsidR="00090AAC" w:rsidRPr="00BA1FFC">
          <w:rPr>
            <w:rFonts w:asciiTheme="minorHAnsi" w:hAnsiTheme="minorHAnsi" w:cstheme="minorHAnsi"/>
            <w:i/>
            <w:iCs/>
            <w:rPrChange w:id="701" w:author="Eric Wetzel" w:date="2024-04-02T13:27:00Z">
              <w:rPr>
                <w:i/>
                <w:iCs/>
              </w:rPr>
            </w:rPrChange>
          </w:rPr>
          <w:t>ook</w:t>
        </w:r>
      </w:ins>
      <w:ins w:id="702" w:author="Eric Wetzel" w:date="2024-04-01T20:56:00Z">
        <w:r w:rsidR="00CE6050" w:rsidRPr="00BA1FFC">
          <w:rPr>
            <w:rFonts w:asciiTheme="minorHAnsi" w:hAnsiTheme="minorHAnsi" w:cstheme="minorHAnsi"/>
            <w:rPrChange w:id="703" w:author="Eric Wetzel" w:date="2024-04-02T13:27:00Z">
              <w:rPr/>
            </w:rPrChange>
          </w:rPr>
          <w:t xml:space="preserve"> </w:t>
        </w:r>
      </w:ins>
      <w:ins w:id="704" w:author="Eric Wetzel" w:date="2024-04-02T10:33:00Z">
        <w:r w:rsidR="004443FE" w:rsidRPr="00BA1FFC">
          <w:rPr>
            <w:rFonts w:asciiTheme="minorHAnsi" w:hAnsiTheme="minorHAnsi" w:cstheme="minorHAnsi"/>
            <w:rPrChange w:id="705" w:author="Eric Wetzel" w:date="2024-04-02T13:27:00Z">
              <w:rPr/>
            </w:rPrChange>
          </w:rPr>
          <w:t xml:space="preserve">as an acquisition target to </w:t>
        </w:r>
      </w:ins>
      <w:ins w:id="706" w:author="Eric Wetzel" w:date="2024-04-01T20:56:00Z">
        <w:r w:rsidR="00CE6050" w:rsidRPr="00BA1FFC">
          <w:rPr>
            <w:rFonts w:asciiTheme="minorHAnsi" w:hAnsiTheme="minorHAnsi" w:cstheme="minorHAnsi"/>
            <w:rPrChange w:id="707" w:author="Eric Wetzel" w:date="2024-04-02T13:27:00Z">
              <w:rPr/>
            </w:rPrChange>
          </w:rPr>
          <w:t>Barnes &amp; Nobl</w:t>
        </w:r>
      </w:ins>
      <w:ins w:id="708" w:author="Eric Wetzel" w:date="2024-04-02T13:44:00Z">
        <w:r w:rsidR="00986378">
          <w:rPr>
            <w:rFonts w:asciiTheme="minorHAnsi" w:hAnsiTheme="minorHAnsi" w:cstheme="minorHAnsi"/>
          </w:rPr>
          <w:t>e, grew its</w:t>
        </w:r>
      </w:ins>
      <w:del w:id="709" w:author="Eric Wetzel" w:date="2024-04-01T20:56:00Z">
        <w:r w:rsidRPr="00BA1FFC" w:rsidDel="00CE6050">
          <w:rPr>
            <w:rFonts w:asciiTheme="minorHAnsi" w:hAnsiTheme="minorHAnsi" w:cstheme="minorHAnsi"/>
            <w:rPrChange w:id="710" w:author="Eric Wetzel" w:date="2024-04-02T13:27:00Z">
              <w:rPr/>
            </w:rPrChange>
          </w:rPr>
          <w:delText xml:space="preserve">circulation </w:delText>
        </w:r>
      </w:del>
      <w:ins w:id="711" w:author="Eric Wetzel" w:date="2024-04-01T21:18:00Z">
        <w:r w:rsidR="004647FC" w:rsidRPr="00BA1FFC">
          <w:rPr>
            <w:rFonts w:asciiTheme="minorHAnsi" w:hAnsiTheme="minorHAnsi" w:cstheme="minorHAnsi"/>
            <w:rPrChange w:id="712" w:author="Eric Wetzel" w:date="2024-04-02T13:27:00Z">
              <w:rPr/>
            </w:rPrChange>
          </w:rPr>
          <w:t xml:space="preserve"> </w:t>
        </w:r>
      </w:ins>
      <w:ins w:id="713" w:author="Eric Wetzel" w:date="2024-04-01T20:56:00Z">
        <w:r w:rsidR="00CE6050" w:rsidRPr="00BA1FFC">
          <w:rPr>
            <w:rFonts w:asciiTheme="minorHAnsi" w:hAnsiTheme="minorHAnsi" w:cstheme="minorHAnsi"/>
            <w:rPrChange w:id="714" w:author="Eric Wetzel" w:date="2024-04-02T13:27:00Z">
              <w:rPr/>
            </w:rPrChange>
          </w:rPr>
          <w:t xml:space="preserve">circulation </w:t>
        </w:r>
      </w:ins>
      <w:r w:rsidRPr="00BA1FFC">
        <w:rPr>
          <w:rFonts w:asciiTheme="minorHAnsi" w:hAnsiTheme="minorHAnsi" w:cstheme="minorHAnsi"/>
          <w:rPrChange w:id="715" w:author="Eric Wetzel" w:date="2024-04-02T13:27:00Z">
            <w:rPr/>
          </w:rPrChange>
        </w:rPr>
        <w:t xml:space="preserve">to </w:t>
      </w:r>
      <w:del w:id="716" w:author="Eric Wetzel" w:date="2024-03-28T10:34:00Z">
        <w:r w:rsidRPr="00BA1FFC" w:rsidDel="00FB53D1">
          <w:rPr>
            <w:rFonts w:asciiTheme="minorHAnsi" w:hAnsiTheme="minorHAnsi" w:cstheme="minorHAnsi"/>
            <w:rPrChange w:id="717" w:author="Eric Wetzel" w:date="2024-04-02T13:27:00Z">
              <w:rPr/>
            </w:rPrChange>
          </w:rPr>
          <w:delText xml:space="preserve">one </w:delText>
        </w:r>
      </w:del>
      <w:ins w:id="718" w:author="Eric Wetzel" w:date="2024-03-28T10:34:00Z">
        <w:r w:rsidR="00FB53D1" w:rsidRPr="00BA1FFC">
          <w:rPr>
            <w:rFonts w:asciiTheme="minorHAnsi" w:hAnsiTheme="minorHAnsi" w:cstheme="minorHAnsi"/>
            <w:rPrChange w:id="719" w:author="Eric Wetzel" w:date="2024-04-02T13:27:00Z">
              <w:rPr/>
            </w:rPrChange>
          </w:rPr>
          <w:t>1</w:t>
        </w:r>
      </w:ins>
      <w:ins w:id="720" w:author="Eric Wetzel" w:date="2024-04-01T20:55:00Z">
        <w:r w:rsidR="00CE6050" w:rsidRPr="00BA1FFC">
          <w:rPr>
            <w:rFonts w:asciiTheme="minorHAnsi" w:hAnsiTheme="minorHAnsi" w:cstheme="minorHAnsi"/>
            <w:rPrChange w:id="721" w:author="Eric Wetzel" w:date="2024-04-02T13:27:00Z">
              <w:rPr/>
            </w:rPrChange>
          </w:rPr>
          <w:t>.4</w:t>
        </w:r>
      </w:ins>
      <w:ins w:id="722" w:author="Eric Wetzel" w:date="2024-03-28T10:34:00Z">
        <w:r w:rsidR="00FB53D1" w:rsidRPr="00BA1FFC">
          <w:rPr>
            <w:rFonts w:asciiTheme="minorHAnsi" w:hAnsiTheme="minorHAnsi" w:cstheme="minorHAnsi"/>
            <w:rPrChange w:id="723" w:author="Eric Wetzel" w:date="2024-04-02T13:27:00Z">
              <w:rPr/>
            </w:rPrChange>
          </w:rPr>
          <w:t xml:space="preserve"> </w:t>
        </w:r>
      </w:ins>
      <w:r w:rsidRPr="00BA1FFC">
        <w:rPr>
          <w:rFonts w:asciiTheme="minorHAnsi" w:hAnsiTheme="minorHAnsi" w:cstheme="minorHAnsi"/>
          <w:rPrChange w:id="724" w:author="Eric Wetzel" w:date="2024-04-02T13:27:00Z">
            <w:rPr/>
          </w:rPrChange>
        </w:rPr>
        <w:t>millio</w:t>
      </w:r>
      <w:del w:id="725" w:author="Eric Wetzel" w:date="2024-04-01T20:57:00Z">
        <w:r w:rsidRPr="00BA1FFC" w:rsidDel="00CE6050">
          <w:rPr>
            <w:rFonts w:asciiTheme="minorHAnsi" w:hAnsiTheme="minorHAnsi" w:cstheme="minorHAnsi"/>
            <w:rPrChange w:id="726" w:author="Eric Wetzel" w:date="2024-04-02T13:27:00Z">
              <w:rPr/>
            </w:rPrChange>
          </w:rPr>
          <w:delText>n</w:delText>
        </w:r>
      </w:del>
      <w:del w:id="727" w:author="Eric Wetzel" w:date="2024-04-01T20:56:00Z">
        <w:r w:rsidRPr="00BA1FFC" w:rsidDel="00CE6050">
          <w:rPr>
            <w:rFonts w:asciiTheme="minorHAnsi" w:hAnsiTheme="minorHAnsi" w:cstheme="minorHAnsi"/>
            <w:rPrChange w:id="728" w:author="Eric Wetzel" w:date="2024-04-02T13:27:00Z">
              <w:rPr/>
            </w:rPrChange>
          </w:rPr>
          <w:delText xml:space="preserve"> </w:delText>
        </w:r>
        <w:r w:rsidR="0083453C" w:rsidRPr="00BA1FFC" w:rsidDel="00CE6050">
          <w:rPr>
            <w:rFonts w:asciiTheme="minorHAnsi" w:hAnsiTheme="minorHAnsi" w:cstheme="minorHAnsi"/>
            <w:rPrChange w:id="729" w:author="Eric Wetzel" w:date="2024-04-02T13:27:00Z">
              <w:rPr/>
            </w:rPrChange>
          </w:rPr>
          <w:delText>and</w:delText>
        </w:r>
      </w:del>
      <w:del w:id="730" w:author="Eric Wetzel" w:date="2024-04-01T20:57:00Z">
        <w:r w:rsidR="0083453C" w:rsidRPr="00BA1FFC" w:rsidDel="00CE6050">
          <w:rPr>
            <w:rFonts w:asciiTheme="minorHAnsi" w:hAnsiTheme="minorHAnsi" w:cstheme="minorHAnsi"/>
            <w:rPrChange w:id="731" w:author="Eric Wetzel" w:date="2024-04-02T13:27:00Z">
              <w:rPr/>
            </w:rPrChange>
          </w:rPr>
          <w:delText xml:space="preserve"> </w:delText>
        </w:r>
      </w:del>
      <w:ins w:id="732" w:author="Eric Wetzel" w:date="2024-04-01T21:16:00Z">
        <w:r w:rsidR="00006A23" w:rsidRPr="00BA1FFC">
          <w:rPr>
            <w:rFonts w:asciiTheme="minorHAnsi" w:hAnsiTheme="minorHAnsi" w:cstheme="minorHAnsi"/>
            <w:rPrChange w:id="733" w:author="Eric Wetzel" w:date="2024-04-02T13:27:00Z">
              <w:rPr/>
            </w:rPrChange>
          </w:rPr>
          <w:t>n</w:t>
        </w:r>
      </w:ins>
      <w:ins w:id="734" w:author="Eric Wetzel" w:date="2024-04-02T13:45:00Z">
        <w:r w:rsidR="00986378">
          <w:rPr>
            <w:rFonts w:asciiTheme="minorHAnsi" w:hAnsiTheme="minorHAnsi" w:cstheme="minorHAnsi"/>
          </w:rPr>
          <w:t xml:space="preserve">, </w:t>
        </w:r>
      </w:ins>
      <w:ins w:id="735" w:author="Eric Wetzel" w:date="2024-04-01T21:16:00Z">
        <w:r w:rsidR="00006A23" w:rsidRPr="00BA1FFC">
          <w:rPr>
            <w:rFonts w:asciiTheme="minorHAnsi" w:hAnsiTheme="minorHAnsi" w:cstheme="minorHAnsi"/>
            <w:rPrChange w:id="736" w:author="Eric Wetzel" w:date="2024-04-02T13:27:00Z">
              <w:rPr/>
            </w:rPrChange>
          </w:rPr>
          <w:t xml:space="preserve">and </w:t>
        </w:r>
      </w:ins>
      <w:ins w:id="737" w:author="Eric Wetzel" w:date="2024-04-02T13:45:00Z">
        <w:r w:rsidR="00986378">
          <w:rPr>
            <w:rFonts w:asciiTheme="minorHAnsi" w:hAnsiTheme="minorHAnsi" w:cstheme="minorHAnsi"/>
          </w:rPr>
          <w:t xml:space="preserve">helped it </w:t>
        </w:r>
      </w:ins>
      <w:ins w:id="738" w:author="Eric Wetzel" w:date="2024-04-01T21:16:00Z">
        <w:r w:rsidR="00006A23" w:rsidRPr="00BA1FFC">
          <w:rPr>
            <w:rFonts w:asciiTheme="minorHAnsi" w:hAnsiTheme="minorHAnsi" w:cstheme="minorHAnsi"/>
            <w:rPrChange w:id="739" w:author="Eric Wetzel" w:date="2024-04-02T13:27:00Z">
              <w:rPr/>
            </w:rPrChange>
          </w:rPr>
          <w:t>win a National Mag</w:t>
        </w:r>
      </w:ins>
      <w:ins w:id="740" w:author="Eric Wetzel" w:date="2024-04-01T21:17:00Z">
        <w:r w:rsidR="00006A23" w:rsidRPr="00BA1FFC">
          <w:rPr>
            <w:rFonts w:asciiTheme="minorHAnsi" w:hAnsiTheme="minorHAnsi" w:cstheme="minorHAnsi"/>
            <w:rPrChange w:id="741" w:author="Eric Wetzel" w:date="2024-04-02T13:27:00Z">
              <w:rPr/>
            </w:rPrChange>
          </w:rPr>
          <w:t>azine Award</w:t>
        </w:r>
      </w:ins>
      <w:del w:id="742" w:author="Eric Wetzel" w:date="2024-03-28T10:29:00Z">
        <w:r w:rsidR="0083453C" w:rsidRPr="00BA1FFC" w:rsidDel="00FB53D1">
          <w:rPr>
            <w:rFonts w:asciiTheme="minorHAnsi" w:hAnsiTheme="minorHAnsi" w:cstheme="minorHAnsi"/>
            <w:rPrChange w:id="743" w:author="Eric Wetzel" w:date="2024-04-02T13:27:00Z">
              <w:rPr/>
            </w:rPrChange>
          </w:rPr>
          <w:delText>sell</w:delText>
        </w:r>
        <w:r w:rsidRPr="00BA1FFC" w:rsidDel="00FB53D1">
          <w:rPr>
            <w:rFonts w:asciiTheme="minorHAnsi" w:hAnsiTheme="minorHAnsi" w:cstheme="minorHAnsi"/>
            <w:rPrChange w:id="744" w:author="Eric Wetzel" w:date="2024-04-02T13:27:00Z">
              <w:rPr/>
            </w:rPrChange>
          </w:rPr>
          <w:delText xml:space="preserve"> </w:delText>
        </w:r>
      </w:del>
      <w:del w:id="745" w:author="Eric Wetzel" w:date="2024-03-28T10:32:00Z">
        <w:r w:rsidRPr="00BA1FFC" w:rsidDel="00FB53D1">
          <w:rPr>
            <w:rFonts w:asciiTheme="minorHAnsi" w:hAnsiTheme="minorHAnsi" w:cstheme="minorHAnsi"/>
            <w:rPrChange w:id="746" w:author="Eric Wetzel" w:date="2024-04-02T13:27:00Z">
              <w:rPr/>
            </w:rPrChange>
          </w:rPr>
          <w:delText>the</w:delText>
        </w:r>
      </w:del>
      <w:del w:id="747" w:author="Eric Wetzel" w:date="2024-04-01T20:56:00Z">
        <w:r w:rsidRPr="00BA1FFC" w:rsidDel="00CE6050">
          <w:rPr>
            <w:rFonts w:asciiTheme="minorHAnsi" w:hAnsiTheme="minorHAnsi" w:cstheme="minorHAnsi"/>
            <w:rPrChange w:id="748" w:author="Eric Wetzel" w:date="2024-04-02T13:27:00Z">
              <w:rPr/>
            </w:rPrChange>
          </w:rPr>
          <w:delText xml:space="preserve"> brand </w:delText>
        </w:r>
      </w:del>
      <w:del w:id="749" w:author="Eric Wetzel" w:date="2024-03-28T10:31:00Z">
        <w:r w:rsidRPr="00BA1FFC" w:rsidDel="00FB53D1">
          <w:rPr>
            <w:rFonts w:asciiTheme="minorHAnsi" w:hAnsiTheme="minorHAnsi" w:cstheme="minorHAnsi"/>
            <w:rPrChange w:id="750" w:author="Eric Wetzel" w:date="2024-04-02T13:27:00Z">
              <w:rPr/>
            </w:rPrChange>
          </w:rPr>
          <w:delText xml:space="preserve">to </w:delText>
        </w:r>
      </w:del>
      <w:del w:id="751" w:author="Eric Wetzel" w:date="2024-04-01T20:56:00Z">
        <w:r w:rsidRPr="00BA1FFC" w:rsidDel="00CE6050">
          <w:rPr>
            <w:rFonts w:asciiTheme="minorHAnsi" w:hAnsiTheme="minorHAnsi" w:cstheme="minorHAnsi"/>
            <w:rPrChange w:id="752" w:author="Eric Wetzel" w:date="2024-04-02T13:27:00Z">
              <w:rPr/>
            </w:rPrChange>
          </w:rPr>
          <w:delText>Barnes &amp; Noble</w:delText>
        </w:r>
      </w:del>
      <w:del w:id="753" w:author="Eric Wetzel" w:date="2024-03-15T12:23:00Z">
        <w:r w:rsidRPr="00BA1FFC" w:rsidDel="008A74ED">
          <w:rPr>
            <w:rFonts w:asciiTheme="minorHAnsi" w:hAnsiTheme="minorHAnsi" w:cstheme="minorHAnsi"/>
            <w:rPrChange w:id="754" w:author="Eric Wetzel" w:date="2024-04-02T13:27:00Z">
              <w:rPr/>
            </w:rPrChange>
          </w:rPr>
          <w:delText xml:space="preserve"> Booksellers</w:delText>
        </w:r>
      </w:del>
    </w:p>
    <w:p w14:paraId="420FA88D" w14:textId="1E5935AD" w:rsidR="006B225A" w:rsidRPr="00BA1FFC" w:rsidDel="00BA1FFC" w:rsidRDefault="006B225A" w:rsidP="00BA1FFC">
      <w:pPr>
        <w:pStyle w:val="ListParagraph"/>
        <w:numPr>
          <w:ilvl w:val="0"/>
          <w:numId w:val="13"/>
        </w:numPr>
        <w:tabs>
          <w:tab w:val="left" w:pos="820"/>
        </w:tabs>
        <w:ind w:left="360"/>
        <w:rPr>
          <w:del w:id="755" w:author="Eric Wetzel" w:date="2024-04-02T13:27:00Z"/>
          <w:rFonts w:asciiTheme="minorHAnsi" w:hAnsiTheme="minorHAnsi" w:cstheme="minorHAnsi"/>
          <w:rPrChange w:id="756" w:author="Eric Wetzel" w:date="2024-04-02T13:27:00Z">
            <w:rPr>
              <w:del w:id="757" w:author="Eric Wetzel" w:date="2024-04-02T13:27:00Z"/>
              <w:rFonts w:ascii="Helvetica" w:hAnsi="Helvetica" w:cs="Arial"/>
            </w:rPr>
          </w:rPrChange>
        </w:rPr>
      </w:pPr>
      <w:r w:rsidRPr="00BA1FFC">
        <w:rPr>
          <w:rFonts w:asciiTheme="minorHAnsi" w:hAnsiTheme="minorHAnsi" w:cstheme="minorHAnsi"/>
          <w:rPrChange w:id="758" w:author="Eric Wetzel" w:date="2024-04-02T13:27:00Z">
            <w:rPr/>
          </w:rPrChange>
        </w:rPr>
        <w:t xml:space="preserve">Managed more than 20 staffers and freelancers and project budgets </w:t>
      </w:r>
      <w:ins w:id="759" w:author="Eric Wetzel" w:date="2024-04-02T13:39:00Z">
        <w:r w:rsidR="00986378">
          <w:rPr>
            <w:rFonts w:asciiTheme="minorHAnsi" w:hAnsiTheme="minorHAnsi" w:cstheme="minorHAnsi"/>
          </w:rPr>
          <w:t xml:space="preserve">of </w:t>
        </w:r>
      </w:ins>
      <w:del w:id="760" w:author="Eric Wetzel" w:date="2024-04-02T13:39:00Z">
        <w:r w:rsidRPr="00BA1FFC" w:rsidDel="00986378">
          <w:rPr>
            <w:rFonts w:asciiTheme="minorHAnsi" w:hAnsiTheme="minorHAnsi" w:cstheme="minorHAnsi"/>
            <w:rPrChange w:id="761" w:author="Eric Wetzel" w:date="2024-04-02T13:27:00Z">
              <w:rPr/>
            </w:rPrChange>
          </w:rPr>
          <w:delText xml:space="preserve">in excess of </w:delText>
        </w:r>
      </w:del>
      <w:r w:rsidRPr="00BA1FFC">
        <w:rPr>
          <w:rFonts w:asciiTheme="minorHAnsi" w:hAnsiTheme="minorHAnsi" w:cstheme="minorHAnsi"/>
          <w:rPrChange w:id="762" w:author="Eric Wetzel" w:date="2024-04-02T13:27:00Z">
            <w:rPr/>
          </w:rPrChange>
        </w:rPr>
        <w:t>$</w:t>
      </w:r>
      <w:ins w:id="763" w:author="Eric Wetzel" w:date="2024-02-29T10:57:00Z">
        <w:r w:rsidR="007C5839" w:rsidRPr="00BA1FFC">
          <w:rPr>
            <w:rFonts w:asciiTheme="minorHAnsi" w:hAnsiTheme="minorHAnsi" w:cstheme="minorHAnsi"/>
            <w:rPrChange w:id="764" w:author="Eric Wetzel" w:date="2024-04-02T13:27:00Z">
              <w:rPr/>
            </w:rPrChange>
          </w:rPr>
          <w:t>2</w:t>
        </w:r>
      </w:ins>
      <w:del w:id="765" w:author="Eric Wetzel" w:date="2024-02-29T10:57:00Z">
        <w:r w:rsidRPr="00BA1FFC" w:rsidDel="007C5839">
          <w:rPr>
            <w:rFonts w:asciiTheme="minorHAnsi" w:hAnsiTheme="minorHAnsi" w:cstheme="minorHAnsi"/>
            <w:rPrChange w:id="766" w:author="Eric Wetzel" w:date="2024-04-02T13:27:00Z">
              <w:rPr/>
            </w:rPrChange>
          </w:rPr>
          <w:delText>1</w:delText>
        </w:r>
      </w:del>
      <w:r w:rsidRPr="00BA1FFC">
        <w:rPr>
          <w:rFonts w:asciiTheme="minorHAnsi" w:hAnsiTheme="minorHAnsi" w:cstheme="minorHAnsi"/>
          <w:rPrChange w:id="767" w:author="Eric Wetzel" w:date="2024-04-02T13:27:00Z">
            <w:rPr/>
          </w:rPrChange>
        </w:rPr>
        <w:t>0,000</w:t>
      </w:r>
      <w:ins w:id="768" w:author="Eric Wetzel" w:date="2024-04-02T13:39:00Z">
        <w:r w:rsidR="00986378">
          <w:rPr>
            <w:rFonts w:asciiTheme="minorHAnsi" w:hAnsiTheme="minorHAnsi" w:cstheme="minorHAnsi"/>
          </w:rPr>
          <w:t xml:space="preserve"> or greater</w:t>
        </w:r>
      </w:ins>
    </w:p>
    <w:p w14:paraId="670A5B85" w14:textId="77777777" w:rsidR="00BA1FFC" w:rsidRPr="00BA1FFC" w:rsidRDefault="00BA1FFC">
      <w:pPr>
        <w:pStyle w:val="ListParagraph"/>
        <w:numPr>
          <w:ilvl w:val="0"/>
          <w:numId w:val="13"/>
        </w:numPr>
        <w:tabs>
          <w:tab w:val="left" w:pos="820"/>
        </w:tabs>
        <w:ind w:left="360"/>
        <w:rPr>
          <w:ins w:id="769" w:author="Eric Wetzel" w:date="2024-04-02T13:27:00Z"/>
          <w:rFonts w:asciiTheme="minorHAnsi" w:hAnsiTheme="minorHAnsi" w:cstheme="minorHAnsi"/>
          <w:rPrChange w:id="770" w:author="Eric Wetzel" w:date="2024-04-02T13:27:00Z">
            <w:rPr>
              <w:ins w:id="771" w:author="Eric Wetzel" w:date="2024-04-02T13:27:00Z"/>
            </w:rPr>
          </w:rPrChange>
        </w:rPr>
        <w:pPrChange w:id="772" w:author="Eric Wetzel" w:date="2024-04-02T13:22:00Z">
          <w:pPr>
            <w:pStyle w:val="ListParagraph"/>
            <w:numPr>
              <w:numId w:val="4"/>
            </w:numPr>
            <w:tabs>
              <w:tab w:val="left" w:pos="820"/>
            </w:tabs>
            <w:ind w:left="720" w:right="461"/>
          </w:pPr>
        </w:pPrChange>
      </w:pPr>
    </w:p>
    <w:p w14:paraId="21C4E5A7" w14:textId="1580D445" w:rsidR="00FB53D1" w:rsidRPr="00BA1FFC" w:rsidDel="005549AA" w:rsidRDefault="006B225A">
      <w:pPr>
        <w:pStyle w:val="ListParagraph"/>
        <w:numPr>
          <w:ilvl w:val="0"/>
          <w:numId w:val="13"/>
        </w:numPr>
        <w:tabs>
          <w:tab w:val="left" w:pos="820"/>
        </w:tabs>
        <w:ind w:left="360"/>
        <w:rPr>
          <w:del w:id="773" w:author="Eric Wetzel" w:date="2024-03-28T10:45:00Z"/>
          <w:rFonts w:asciiTheme="minorHAnsi" w:hAnsiTheme="minorHAnsi" w:cstheme="minorHAnsi"/>
          <w:rPrChange w:id="774" w:author="Eric Wetzel" w:date="2024-04-02T13:27:00Z">
            <w:rPr>
              <w:del w:id="775" w:author="Eric Wetzel" w:date="2024-03-28T10:45:00Z"/>
              <w:rFonts w:ascii="Arial" w:hAnsi="Arial" w:cs="Arial"/>
            </w:rPr>
          </w:rPrChange>
        </w:rPr>
        <w:pPrChange w:id="776" w:author="Eric Wetzel" w:date="2024-04-02T13:27:00Z">
          <w:pPr>
            <w:pStyle w:val="ListParagraph"/>
            <w:tabs>
              <w:tab w:val="left" w:pos="820"/>
            </w:tabs>
            <w:ind w:left="0" w:firstLine="0"/>
          </w:pPr>
        </w:pPrChange>
      </w:pPr>
      <w:r w:rsidRPr="00BA1FFC">
        <w:rPr>
          <w:rFonts w:asciiTheme="minorHAnsi" w:hAnsiTheme="minorHAnsi" w:cstheme="minorHAnsi"/>
          <w:rPrChange w:id="777" w:author="Eric Wetzel" w:date="2024-04-02T13:27:00Z">
            <w:rPr/>
          </w:rPrChange>
        </w:rPr>
        <w:t xml:space="preserve">Interviewed bestselling authors and </w:t>
      </w:r>
      <w:del w:id="778" w:author="Eric Wetzel" w:date="2024-03-14T21:08:00Z">
        <w:r w:rsidRPr="00BA1FFC" w:rsidDel="000B1FBC">
          <w:rPr>
            <w:rFonts w:asciiTheme="minorHAnsi" w:hAnsiTheme="minorHAnsi" w:cstheme="minorHAnsi"/>
            <w:rPrChange w:id="779" w:author="Eric Wetzel" w:date="2024-04-02T13:27:00Z">
              <w:rPr/>
            </w:rPrChange>
          </w:rPr>
          <w:delText>wrote and edited</w:delText>
        </w:r>
      </w:del>
      <w:ins w:id="780" w:author="Eric Wetzel" w:date="2024-03-14T21:08:00Z">
        <w:r w:rsidR="000B1FBC" w:rsidRPr="00BA1FFC">
          <w:rPr>
            <w:rFonts w:asciiTheme="minorHAnsi" w:hAnsiTheme="minorHAnsi" w:cstheme="minorHAnsi"/>
            <w:rPrChange w:id="781" w:author="Eric Wetzel" w:date="2024-04-02T13:27:00Z">
              <w:rPr/>
            </w:rPrChange>
          </w:rPr>
          <w:t>wrote and edited</w:t>
        </w:r>
      </w:ins>
      <w:r w:rsidRPr="00BA1FFC">
        <w:rPr>
          <w:rFonts w:asciiTheme="minorHAnsi" w:hAnsiTheme="minorHAnsi" w:cstheme="minorHAnsi"/>
          <w:rPrChange w:id="782" w:author="Eric Wetzel" w:date="2024-04-02T13:27:00Z">
            <w:rPr/>
          </w:rPrChange>
        </w:rPr>
        <w:t xml:space="preserve"> </w:t>
      </w:r>
      <w:del w:id="783" w:author="Eric Wetzel" w:date="2024-03-14T21:08:00Z">
        <w:r w:rsidRPr="00BA1FFC" w:rsidDel="000B1FBC">
          <w:rPr>
            <w:rFonts w:asciiTheme="minorHAnsi" w:hAnsiTheme="minorHAnsi" w:cstheme="minorHAnsi"/>
            <w:rPrChange w:id="784" w:author="Eric Wetzel" w:date="2024-04-02T13:27:00Z">
              <w:rPr/>
            </w:rPrChange>
          </w:rPr>
          <w:delText xml:space="preserve">hundreds of </w:delText>
        </w:r>
      </w:del>
      <w:r w:rsidRPr="00BA1FFC">
        <w:rPr>
          <w:rFonts w:asciiTheme="minorHAnsi" w:hAnsiTheme="minorHAnsi" w:cstheme="minorHAnsi"/>
          <w:rPrChange w:id="785" w:author="Eric Wetzel" w:date="2024-04-02T13:27:00Z">
            <w:rPr/>
          </w:rPrChange>
        </w:rPr>
        <w:t>news stories</w:t>
      </w:r>
      <w:ins w:id="786" w:author="Eric Wetzel" w:date="2024-03-14T21:08:00Z">
        <w:r w:rsidR="000B1FBC" w:rsidRPr="00BA1FFC">
          <w:rPr>
            <w:rFonts w:asciiTheme="minorHAnsi" w:hAnsiTheme="minorHAnsi" w:cstheme="minorHAnsi"/>
            <w:rPrChange w:id="787" w:author="Eric Wetzel" w:date="2024-04-02T13:27:00Z">
              <w:rPr/>
            </w:rPrChange>
          </w:rPr>
          <w:t>, features, and more</w:t>
        </w:r>
      </w:ins>
      <w:del w:id="788" w:author="Eric Wetzel" w:date="2024-03-14T20:57:00Z">
        <w:r w:rsidRPr="00BA1FFC" w:rsidDel="000B1FBC">
          <w:rPr>
            <w:rFonts w:asciiTheme="minorHAnsi" w:hAnsiTheme="minorHAnsi" w:cstheme="minorHAnsi"/>
            <w:rPrChange w:id="789" w:author="Eric Wetzel" w:date="2024-04-02T13:27:00Z">
              <w:rPr/>
            </w:rPrChange>
          </w:rPr>
          <w:delText>, features, and book reviews</w:delText>
        </w:r>
      </w:del>
    </w:p>
    <w:p w14:paraId="1E18792F" w14:textId="77777777" w:rsidR="005549AA" w:rsidRPr="00BA1FFC" w:rsidRDefault="005549AA">
      <w:pPr>
        <w:pStyle w:val="ListParagraph"/>
        <w:numPr>
          <w:ilvl w:val="0"/>
          <w:numId w:val="13"/>
        </w:numPr>
        <w:tabs>
          <w:tab w:val="left" w:pos="820"/>
        </w:tabs>
        <w:ind w:left="360"/>
        <w:rPr>
          <w:ins w:id="790" w:author="Eric Wetzel" w:date="2024-04-02T13:23:00Z"/>
          <w:rFonts w:asciiTheme="minorHAnsi" w:hAnsiTheme="minorHAnsi" w:cstheme="minorHAnsi"/>
          <w:rPrChange w:id="791" w:author="Eric Wetzel" w:date="2024-04-02T13:27:00Z">
            <w:rPr>
              <w:ins w:id="792" w:author="Eric Wetzel" w:date="2024-04-02T13:23:00Z"/>
              <w:rFonts w:ascii="Arial" w:hAnsi="Arial" w:cs="Arial"/>
              <w:sz w:val="22"/>
              <w:szCs w:val="22"/>
            </w:rPr>
          </w:rPrChange>
        </w:rPr>
        <w:pPrChange w:id="793" w:author="Eric Wetzel" w:date="2024-04-02T13:27:00Z">
          <w:pPr>
            <w:pStyle w:val="Heading1"/>
            <w:ind w:left="0"/>
          </w:pPr>
        </w:pPrChange>
      </w:pPr>
    </w:p>
    <w:p w14:paraId="753623CA" w14:textId="77777777" w:rsidR="005549AA" w:rsidRPr="00BA1FFC" w:rsidRDefault="005549AA">
      <w:pPr>
        <w:pStyle w:val="ListParagraph"/>
        <w:tabs>
          <w:tab w:val="left" w:pos="820"/>
        </w:tabs>
        <w:ind w:left="0" w:firstLine="0"/>
        <w:rPr>
          <w:ins w:id="794" w:author="Eric Wetzel" w:date="2024-04-02T13:23:00Z"/>
          <w:rFonts w:asciiTheme="minorHAnsi" w:hAnsiTheme="minorHAnsi" w:cstheme="minorHAnsi"/>
          <w:rPrChange w:id="795" w:author="Eric Wetzel" w:date="2024-04-02T13:27:00Z">
            <w:rPr>
              <w:ins w:id="796" w:author="Eric Wetzel" w:date="2024-04-02T13:23:00Z"/>
            </w:rPr>
          </w:rPrChange>
        </w:rPr>
        <w:pPrChange w:id="797" w:author="Eric Wetzel" w:date="2024-04-02T13:16:00Z">
          <w:pPr>
            <w:pStyle w:val="ListParagraph"/>
            <w:numPr>
              <w:numId w:val="4"/>
            </w:numPr>
            <w:tabs>
              <w:tab w:val="left" w:pos="820"/>
            </w:tabs>
            <w:ind w:left="720" w:right="461"/>
          </w:pPr>
        </w:pPrChange>
      </w:pPr>
    </w:p>
    <w:p w14:paraId="763961A4" w14:textId="666C544F" w:rsidR="006B225A" w:rsidRPr="006E3EC9" w:rsidDel="00986378" w:rsidRDefault="00D40230">
      <w:pPr>
        <w:pStyle w:val="Heading1"/>
        <w:spacing w:after="100"/>
        <w:ind w:left="0"/>
        <w:rPr>
          <w:del w:id="798" w:author="Eric Wetzel" w:date="2024-04-02T13:37:00Z"/>
          <w:rFonts w:asciiTheme="minorHAnsi" w:hAnsiTheme="minorHAnsi" w:cstheme="minorHAnsi"/>
          <w:sz w:val="28"/>
          <w:szCs w:val="28"/>
          <w:rPrChange w:id="799" w:author="Eric Wetzel" w:date="2024-04-09T18:51:00Z">
            <w:rPr>
              <w:del w:id="800" w:author="Eric Wetzel" w:date="2024-04-02T13:37:00Z"/>
            </w:rPr>
          </w:rPrChange>
        </w:rPr>
        <w:pPrChange w:id="801" w:author="Eric Wetzel" w:date="2024-04-02T13:37:00Z">
          <w:pPr>
            <w:pStyle w:val="Heading1"/>
            <w:ind w:left="0"/>
          </w:pPr>
        </w:pPrChange>
      </w:pPr>
      <w:ins w:id="802" w:author="Eric Wetzel" w:date="2024-04-09T15:03:00Z">
        <w:r w:rsidRPr="006E3EC9">
          <w:rPr>
            <w:rFonts w:asciiTheme="minorHAnsi" w:hAnsiTheme="minorHAnsi" w:cstheme="minorHAnsi"/>
            <w:spacing w:val="-2"/>
            <w:sz w:val="28"/>
            <w:szCs w:val="28"/>
          </w:rPr>
          <w:t xml:space="preserve">Technical </w:t>
        </w:r>
      </w:ins>
      <w:del w:id="803" w:author="Eric Wetzel" w:date="2024-04-02T13:23:00Z">
        <w:r w:rsidR="006B225A" w:rsidRPr="006E3EC9" w:rsidDel="005549AA">
          <w:rPr>
            <w:rFonts w:asciiTheme="minorHAnsi" w:hAnsiTheme="minorHAnsi" w:cstheme="minorHAnsi"/>
            <w:spacing w:val="-2"/>
            <w:sz w:val="28"/>
            <w:szCs w:val="28"/>
            <w:rPrChange w:id="804" w:author="Eric Wetzel" w:date="2024-04-09T18:51:00Z">
              <w:rPr>
                <w:b w:val="0"/>
                <w:bCs w:val="0"/>
                <w:spacing w:val="-2"/>
              </w:rPr>
            </w:rPrChange>
          </w:rPr>
          <w:delText>Communications Tools and Technical Skills</w:delText>
        </w:r>
      </w:del>
      <w:ins w:id="805" w:author="Eric Wetzel" w:date="2024-04-02T13:23:00Z">
        <w:r w:rsidR="005549AA" w:rsidRPr="006E3EC9">
          <w:rPr>
            <w:rFonts w:asciiTheme="minorHAnsi" w:hAnsiTheme="minorHAnsi" w:cstheme="minorHAnsi"/>
            <w:spacing w:val="-2"/>
            <w:sz w:val="28"/>
            <w:szCs w:val="28"/>
            <w:rPrChange w:id="806" w:author="Eric Wetzel" w:date="2024-04-09T18:51:00Z">
              <w:rPr>
                <w:rFonts w:ascii="Arial" w:hAnsi="Arial" w:cs="Arial"/>
                <w:b w:val="0"/>
                <w:bCs w:val="0"/>
                <w:spacing w:val="-2"/>
              </w:rPr>
            </w:rPrChange>
          </w:rPr>
          <w:t>Skills</w:t>
        </w:r>
      </w:ins>
    </w:p>
    <w:p w14:paraId="4513E712" w14:textId="77777777" w:rsidR="005549AA" w:rsidRPr="00BA1FFC" w:rsidRDefault="005549AA">
      <w:pPr>
        <w:pStyle w:val="Heading1"/>
        <w:spacing w:after="100"/>
        <w:ind w:left="0"/>
        <w:rPr>
          <w:ins w:id="807" w:author="Eric Wetzel" w:date="2024-04-02T13:23:00Z"/>
          <w:rPrChange w:id="808" w:author="Eric Wetzel" w:date="2024-04-02T13:27:00Z">
            <w:rPr>
              <w:ins w:id="809" w:author="Eric Wetzel" w:date="2024-04-02T13:23:00Z"/>
              <w:rFonts w:ascii="Arial" w:hAnsi="Arial" w:cs="Arial"/>
            </w:rPr>
          </w:rPrChange>
        </w:rPr>
        <w:pPrChange w:id="810" w:author="Eric Wetzel" w:date="2024-04-02T13:37:00Z">
          <w:pPr>
            <w:pStyle w:val="BodyText"/>
            <w:ind w:left="0" w:firstLine="0"/>
          </w:pPr>
        </w:pPrChange>
      </w:pPr>
    </w:p>
    <w:p w14:paraId="2018A091" w14:textId="7B654FAB" w:rsidR="004C2EC8" w:rsidRPr="004C2EC8" w:rsidRDefault="006B225A" w:rsidP="004C2EC8">
      <w:pPr>
        <w:pStyle w:val="BodyText"/>
        <w:numPr>
          <w:ilvl w:val="0"/>
          <w:numId w:val="14"/>
        </w:numPr>
        <w:ind w:left="360"/>
        <w:rPr>
          <w:ins w:id="811" w:author="Eric Wetzel" w:date="2024-04-02T13:47:00Z"/>
          <w:rFonts w:asciiTheme="minorHAnsi" w:hAnsiTheme="minorHAnsi" w:cstheme="minorHAnsi"/>
          <w:rPrChange w:id="812" w:author="Eric Wetzel" w:date="2024-04-02T13:47:00Z">
            <w:rPr>
              <w:ins w:id="813" w:author="Eric Wetzel" w:date="2024-04-02T13:47:00Z"/>
              <w:rFonts w:asciiTheme="minorHAnsi" w:hAnsiTheme="minorHAnsi" w:cstheme="minorHAnsi"/>
              <w:b/>
              <w:bCs/>
            </w:rPr>
          </w:rPrChange>
        </w:rPr>
      </w:pPr>
      <w:del w:id="814" w:author="Eric Wetzel" w:date="2024-03-15T10:42:00Z">
        <w:r w:rsidRPr="00986378" w:rsidDel="002F2F9D">
          <w:rPr>
            <w:rFonts w:asciiTheme="minorHAnsi" w:hAnsiTheme="minorHAnsi" w:cstheme="minorHAnsi"/>
            <w:b/>
            <w:bCs/>
            <w:rPrChange w:id="815" w:author="Eric Wetzel" w:date="2024-04-02T13:46:00Z">
              <w:rPr/>
            </w:rPrChange>
          </w:rPr>
          <w:delText>Microsoft Word, Microsoft Excel, Microsoft PowerPoint, WordPress, Slack, Mailchimp, Mailjet, ActionNetwork, Canva, Cision, Prowly, HTML, CSS, JavaScript, Python, SQL, PostgreSQL, SQLite</w:delText>
        </w:r>
      </w:del>
      <w:del w:id="816" w:author="Eric Wetzel" w:date="2024-03-14T21:23:00Z">
        <w:r w:rsidRPr="00986378" w:rsidDel="006A0832">
          <w:rPr>
            <w:rFonts w:asciiTheme="minorHAnsi" w:hAnsiTheme="minorHAnsi" w:cstheme="minorHAnsi"/>
            <w:b/>
            <w:bCs/>
            <w:rPrChange w:id="817" w:author="Eric Wetzel" w:date="2024-04-02T13:46:00Z">
              <w:rPr/>
            </w:rPrChange>
          </w:rPr>
          <w:delText>, Tableau</w:delText>
        </w:r>
      </w:del>
      <w:del w:id="818" w:author="Eric Wetzel" w:date="2024-03-15T10:42:00Z">
        <w:r w:rsidRPr="00986378" w:rsidDel="002F2F9D">
          <w:rPr>
            <w:rFonts w:asciiTheme="minorHAnsi" w:hAnsiTheme="minorHAnsi" w:cstheme="minorHAnsi"/>
            <w:b/>
            <w:bCs/>
            <w:rPrChange w:id="819" w:author="Eric Wetzel" w:date="2024-04-02T13:46:00Z">
              <w:rPr/>
            </w:rPrChange>
          </w:rPr>
          <w:delText xml:space="preserve">, </w:delText>
        </w:r>
      </w:del>
      <w:del w:id="820" w:author="Eric Wetzel" w:date="2024-03-14T21:23:00Z">
        <w:r w:rsidRPr="00986378" w:rsidDel="006A0832">
          <w:rPr>
            <w:rFonts w:asciiTheme="minorHAnsi" w:hAnsiTheme="minorHAnsi" w:cstheme="minorHAnsi"/>
            <w:b/>
            <w:bCs/>
            <w:rPrChange w:id="821" w:author="Eric Wetzel" w:date="2024-04-02T13:46:00Z">
              <w:rPr/>
            </w:rPrChange>
          </w:rPr>
          <w:delText>Pandas</w:delText>
        </w:r>
      </w:del>
      <w:del w:id="822" w:author="Eric Wetzel" w:date="2024-03-15T10:15:00Z">
        <w:r w:rsidRPr="00986378" w:rsidDel="0004121E">
          <w:rPr>
            <w:rFonts w:asciiTheme="minorHAnsi" w:hAnsiTheme="minorHAnsi" w:cstheme="minorHAnsi"/>
            <w:b/>
            <w:bCs/>
            <w:rPrChange w:id="823" w:author="Eric Wetzel" w:date="2024-04-02T13:46:00Z">
              <w:rPr/>
            </w:rPrChange>
          </w:rPr>
          <w:delText>, Matplotlib, MongoDB,</w:delText>
        </w:r>
        <w:r w:rsidRPr="00986378" w:rsidDel="0004121E">
          <w:rPr>
            <w:rFonts w:asciiTheme="minorHAnsi" w:hAnsiTheme="minorHAnsi" w:cstheme="minorHAnsi"/>
            <w:b/>
            <w:bCs/>
            <w:spacing w:val="-5"/>
            <w:rPrChange w:id="824" w:author="Eric Wetzel" w:date="2024-04-02T13:46:00Z">
              <w:rPr>
                <w:spacing w:val="-5"/>
              </w:rPr>
            </w:rPrChange>
          </w:rPr>
          <w:delText xml:space="preserve"> </w:delText>
        </w:r>
      </w:del>
      <w:del w:id="825" w:author="Eric Wetzel" w:date="2024-03-15T10:42:00Z">
        <w:r w:rsidRPr="00986378" w:rsidDel="002F2F9D">
          <w:rPr>
            <w:rFonts w:asciiTheme="minorHAnsi" w:hAnsiTheme="minorHAnsi" w:cstheme="minorHAnsi"/>
            <w:b/>
            <w:bCs/>
            <w:rPrChange w:id="826" w:author="Eric Wetzel" w:date="2024-04-02T13:46:00Z">
              <w:rPr/>
            </w:rPrChange>
          </w:rPr>
          <w:delText>JSON,</w:delText>
        </w:r>
        <w:r w:rsidRPr="00986378" w:rsidDel="002F2F9D">
          <w:rPr>
            <w:rFonts w:asciiTheme="minorHAnsi" w:hAnsiTheme="minorHAnsi" w:cstheme="minorHAnsi"/>
            <w:b/>
            <w:bCs/>
            <w:spacing w:val="-5"/>
            <w:rPrChange w:id="827" w:author="Eric Wetzel" w:date="2024-04-02T13:46:00Z">
              <w:rPr>
                <w:spacing w:val="-5"/>
              </w:rPr>
            </w:rPrChange>
          </w:rPr>
          <w:delText xml:space="preserve"> </w:delText>
        </w:r>
        <w:r w:rsidRPr="00986378" w:rsidDel="002F2F9D">
          <w:rPr>
            <w:rFonts w:asciiTheme="minorHAnsi" w:hAnsiTheme="minorHAnsi" w:cstheme="minorHAnsi"/>
            <w:b/>
            <w:bCs/>
            <w:rPrChange w:id="828" w:author="Eric Wetzel" w:date="2024-04-02T13:46:00Z">
              <w:rPr/>
            </w:rPrChange>
          </w:rPr>
          <w:delText>Flask,</w:delText>
        </w:r>
        <w:r w:rsidRPr="00986378" w:rsidDel="002F2F9D">
          <w:rPr>
            <w:rFonts w:asciiTheme="minorHAnsi" w:hAnsiTheme="minorHAnsi" w:cstheme="minorHAnsi"/>
            <w:b/>
            <w:bCs/>
            <w:spacing w:val="-5"/>
            <w:rPrChange w:id="829" w:author="Eric Wetzel" w:date="2024-04-02T13:46:00Z">
              <w:rPr>
                <w:spacing w:val="-5"/>
              </w:rPr>
            </w:rPrChange>
          </w:rPr>
          <w:delText xml:space="preserve"> </w:delText>
        </w:r>
        <w:r w:rsidRPr="00986378" w:rsidDel="002F2F9D">
          <w:rPr>
            <w:rFonts w:asciiTheme="minorHAnsi" w:hAnsiTheme="minorHAnsi" w:cstheme="minorHAnsi"/>
            <w:b/>
            <w:bCs/>
            <w:rPrChange w:id="830" w:author="Eric Wetzel" w:date="2024-04-02T13:46:00Z">
              <w:rPr/>
            </w:rPrChange>
          </w:rPr>
          <w:delText>Beautiful</w:delText>
        </w:r>
        <w:r w:rsidRPr="00986378" w:rsidDel="002F2F9D">
          <w:rPr>
            <w:rFonts w:asciiTheme="minorHAnsi" w:hAnsiTheme="minorHAnsi" w:cstheme="minorHAnsi"/>
            <w:b/>
            <w:bCs/>
            <w:spacing w:val="-5"/>
            <w:rPrChange w:id="831" w:author="Eric Wetzel" w:date="2024-04-02T13:46:00Z">
              <w:rPr>
                <w:spacing w:val="-5"/>
              </w:rPr>
            </w:rPrChange>
          </w:rPr>
          <w:delText xml:space="preserve"> </w:delText>
        </w:r>
        <w:r w:rsidRPr="00986378" w:rsidDel="002F2F9D">
          <w:rPr>
            <w:rFonts w:asciiTheme="minorHAnsi" w:hAnsiTheme="minorHAnsi" w:cstheme="minorHAnsi"/>
            <w:b/>
            <w:bCs/>
            <w:rPrChange w:id="832" w:author="Eric Wetzel" w:date="2024-04-02T13:46:00Z">
              <w:rPr/>
            </w:rPrChange>
          </w:rPr>
          <w:delText>Soup</w:delText>
        </w:r>
      </w:del>
      <w:del w:id="833" w:author="Eric Wetzel" w:date="2024-03-15T10:17:00Z">
        <w:r w:rsidRPr="00986378" w:rsidDel="009C75ED">
          <w:rPr>
            <w:rFonts w:asciiTheme="minorHAnsi" w:hAnsiTheme="minorHAnsi" w:cstheme="minorHAnsi"/>
            <w:b/>
            <w:bCs/>
            <w:rPrChange w:id="834" w:author="Eric Wetzel" w:date="2024-04-02T13:46:00Z">
              <w:rPr/>
            </w:rPrChange>
          </w:rPr>
          <w:delText>,</w:delText>
        </w:r>
        <w:r w:rsidRPr="00986378" w:rsidDel="009C75ED">
          <w:rPr>
            <w:rFonts w:asciiTheme="minorHAnsi" w:hAnsiTheme="minorHAnsi" w:cstheme="minorHAnsi"/>
            <w:b/>
            <w:bCs/>
            <w:spacing w:val="-5"/>
            <w:rPrChange w:id="835" w:author="Eric Wetzel" w:date="2024-04-02T13:46:00Z">
              <w:rPr>
                <w:spacing w:val="-5"/>
              </w:rPr>
            </w:rPrChange>
          </w:rPr>
          <w:delText xml:space="preserve"> </w:delText>
        </w:r>
        <w:r w:rsidRPr="00986378" w:rsidDel="009C75ED">
          <w:rPr>
            <w:rFonts w:asciiTheme="minorHAnsi" w:hAnsiTheme="minorHAnsi" w:cstheme="minorHAnsi"/>
            <w:b/>
            <w:bCs/>
            <w:rPrChange w:id="836" w:author="Eric Wetzel" w:date="2024-04-02T13:46:00Z">
              <w:rPr/>
            </w:rPrChange>
          </w:rPr>
          <w:delText>Leaflet</w:delText>
        </w:r>
      </w:del>
      <w:del w:id="837" w:author="Eric Wetzel" w:date="2024-03-15T10:16:00Z">
        <w:r w:rsidRPr="00986378" w:rsidDel="0004121E">
          <w:rPr>
            <w:rFonts w:asciiTheme="minorHAnsi" w:hAnsiTheme="minorHAnsi" w:cstheme="minorHAnsi"/>
            <w:b/>
            <w:bCs/>
            <w:rPrChange w:id="838" w:author="Eric Wetzel" w:date="2024-04-02T13:46:00Z">
              <w:rPr/>
            </w:rPrChange>
          </w:rPr>
          <w:delText>,</w:delText>
        </w:r>
        <w:r w:rsidRPr="00986378" w:rsidDel="0004121E">
          <w:rPr>
            <w:rFonts w:asciiTheme="minorHAnsi" w:hAnsiTheme="minorHAnsi" w:cstheme="minorHAnsi"/>
            <w:b/>
            <w:bCs/>
            <w:spacing w:val="-5"/>
            <w:rPrChange w:id="839" w:author="Eric Wetzel" w:date="2024-04-02T13:46:00Z">
              <w:rPr>
                <w:spacing w:val="-5"/>
              </w:rPr>
            </w:rPrChange>
          </w:rPr>
          <w:delText xml:space="preserve"> </w:delText>
        </w:r>
        <w:r w:rsidRPr="00986378" w:rsidDel="0004121E">
          <w:rPr>
            <w:rFonts w:asciiTheme="minorHAnsi" w:hAnsiTheme="minorHAnsi" w:cstheme="minorHAnsi"/>
            <w:b/>
            <w:bCs/>
            <w:rPrChange w:id="840" w:author="Eric Wetzel" w:date="2024-04-02T13:46:00Z">
              <w:rPr/>
            </w:rPrChange>
          </w:rPr>
          <w:delText>Bootstrap</w:delText>
        </w:r>
      </w:del>
      <w:del w:id="841" w:author="Eric Wetzel" w:date="2024-03-15T10:19:00Z">
        <w:r w:rsidRPr="00986378" w:rsidDel="009C75ED">
          <w:rPr>
            <w:rFonts w:asciiTheme="minorHAnsi" w:hAnsiTheme="minorHAnsi" w:cstheme="minorHAnsi"/>
            <w:b/>
            <w:bCs/>
            <w:rPrChange w:id="842" w:author="Eric Wetzel" w:date="2024-04-02T13:46:00Z">
              <w:rPr/>
            </w:rPrChange>
          </w:rPr>
          <w:delText>,</w:delText>
        </w:r>
        <w:r w:rsidRPr="00986378" w:rsidDel="009C75ED">
          <w:rPr>
            <w:rFonts w:asciiTheme="minorHAnsi" w:hAnsiTheme="minorHAnsi" w:cstheme="minorHAnsi"/>
            <w:b/>
            <w:bCs/>
            <w:spacing w:val="-5"/>
            <w:rPrChange w:id="843" w:author="Eric Wetzel" w:date="2024-04-02T13:46:00Z">
              <w:rPr>
                <w:spacing w:val="-5"/>
              </w:rPr>
            </w:rPrChange>
          </w:rPr>
          <w:delText xml:space="preserve"> </w:delText>
        </w:r>
        <w:r w:rsidRPr="00986378" w:rsidDel="009C75ED">
          <w:rPr>
            <w:rFonts w:asciiTheme="minorHAnsi" w:hAnsiTheme="minorHAnsi" w:cstheme="minorHAnsi"/>
            <w:b/>
            <w:bCs/>
            <w:rPrChange w:id="844" w:author="Eric Wetzel" w:date="2024-04-02T13:46:00Z">
              <w:rPr/>
            </w:rPrChange>
          </w:rPr>
          <w:delText>VBA</w:delText>
        </w:r>
      </w:del>
      <w:del w:id="845" w:author="Eric Wetzel" w:date="2024-03-15T10:42:00Z">
        <w:r w:rsidRPr="00986378" w:rsidDel="002F2F9D">
          <w:rPr>
            <w:rFonts w:asciiTheme="minorHAnsi" w:hAnsiTheme="minorHAnsi" w:cstheme="minorHAnsi"/>
            <w:b/>
            <w:bCs/>
            <w:rPrChange w:id="846" w:author="Eric Wetzel" w:date="2024-04-02T13:46:00Z">
              <w:rPr/>
            </w:rPrChange>
          </w:rPr>
          <w:delText>,</w:delText>
        </w:r>
        <w:r w:rsidRPr="00986378" w:rsidDel="002F2F9D">
          <w:rPr>
            <w:rFonts w:asciiTheme="minorHAnsi" w:hAnsiTheme="minorHAnsi" w:cstheme="minorHAnsi"/>
            <w:b/>
            <w:bCs/>
            <w:spacing w:val="-5"/>
            <w:rPrChange w:id="847" w:author="Eric Wetzel" w:date="2024-04-02T13:46:00Z">
              <w:rPr>
                <w:spacing w:val="-5"/>
              </w:rPr>
            </w:rPrChange>
          </w:rPr>
          <w:delText xml:space="preserve"> </w:delText>
        </w:r>
        <w:r w:rsidRPr="00986378" w:rsidDel="002F2F9D">
          <w:rPr>
            <w:rFonts w:asciiTheme="minorHAnsi" w:hAnsiTheme="minorHAnsi" w:cstheme="minorHAnsi"/>
            <w:b/>
            <w:bCs/>
            <w:rPrChange w:id="848" w:author="Eric Wetzel" w:date="2024-04-02T13:46:00Z">
              <w:rPr/>
            </w:rPrChange>
          </w:rPr>
          <w:delText>Git/GitHub</w:delText>
        </w:r>
      </w:del>
      <w:ins w:id="849" w:author="Eric Wetzel" w:date="2024-03-15T10:20:00Z">
        <w:r w:rsidR="002F2F9D" w:rsidRPr="00986378">
          <w:rPr>
            <w:rFonts w:asciiTheme="minorHAnsi" w:hAnsiTheme="minorHAnsi" w:cstheme="minorHAnsi"/>
            <w:b/>
            <w:bCs/>
            <w:rPrChange w:id="850" w:author="Eric Wetzel" w:date="2024-04-02T13:46:00Z">
              <w:rPr/>
            </w:rPrChange>
          </w:rPr>
          <w:t>Microsoft 365 and Other Basic</w:t>
        </w:r>
      </w:ins>
      <w:ins w:id="851" w:author="Eric Wetzel" w:date="2024-04-02T13:46:00Z">
        <w:r w:rsidR="004C2EC8">
          <w:rPr>
            <w:rFonts w:asciiTheme="minorHAnsi" w:hAnsiTheme="minorHAnsi" w:cstheme="minorHAnsi"/>
            <w:b/>
            <w:bCs/>
          </w:rPr>
          <w:t>s</w:t>
        </w:r>
      </w:ins>
    </w:p>
    <w:p w14:paraId="3B837340" w14:textId="12DF6B00" w:rsidR="00986378" w:rsidRPr="004C2EC8" w:rsidRDefault="002F2F9D">
      <w:pPr>
        <w:pStyle w:val="BodyText"/>
        <w:ind w:left="360" w:firstLine="0"/>
        <w:rPr>
          <w:ins w:id="852" w:author="Eric Wetzel" w:date="2024-03-15T10:24:00Z"/>
          <w:rFonts w:asciiTheme="minorHAnsi" w:hAnsiTheme="minorHAnsi" w:cstheme="minorHAnsi"/>
          <w:rPrChange w:id="853" w:author="Eric Wetzel" w:date="2024-04-02T13:47:00Z">
            <w:rPr>
              <w:ins w:id="854" w:author="Eric Wetzel" w:date="2024-03-15T10:24:00Z"/>
            </w:rPr>
          </w:rPrChange>
        </w:rPr>
        <w:pPrChange w:id="855" w:author="Eric Wetzel" w:date="2024-04-02T13:48:00Z">
          <w:pPr>
            <w:pStyle w:val="BodyText"/>
            <w:numPr>
              <w:numId w:val="9"/>
            </w:numPr>
            <w:spacing w:before="99"/>
            <w:ind w:left="1080" w:right="461"/>
          </w:pPr>
        </w:pPrChange>
      </w:pPr>
      <w:ins w:id="856" w:author="Eric Wetzel" w:date="2024-03-15T10:20:00Z">
        <w:r w:rsidRPr="004C2EC8">
          <w:rPr>
            <w:rFonts w:asciiTheme="minorHAnsi" w:hAnsiTheme="minorHAnsi" w:cstheme="minorHAnsi"/>
            <w:rPrChange w:id="857" w:author="Eric Wetzel" w:date="2024-04-02T13:46:00Z">
              <w:rPr/>
            </w:rPrChange>
          </w:rPr>
          <w:t>Microsoft Word, Microsoft Excel, Microsoft PowerPoint, Microsoft Teams, Microsoft Outlook, Google Docs, Google Sheets</w:t>
        </w:r>
      </w:ins>
      <w:ins w:id="858" w:author="Eric Wetzel" w:date="2024-03-15T10:24:00Z">
        <w:r w:rsidRPr="004C2EC8">
          <w:rPr>
            <w:rFonts w:asciiTheme="minorHAnsi" w:hAnsiTheme="minorHAnsi" w:cstheme="minorHAnsi"/>
            <w:rPrChange w:id="859" w:author="Eric Wetzel" w:date="2024-04-02T13:46:00Z">
              <w:rPr/>
            </w:rPrChange>
          </w:rPr>
          <w:t>, Slack</w:t>
        </w:r>
      </w:ins>
      <w:ins w:id="860" w:author="Eric Wetzel" w:date="2024-03-20T13:22:00Z">
        <w:r w:rsidR="00B80A86" w:rsidRPr="004C2EC8">
          <w:rPr>
            <w:rFonts w:asciiTheme="minorHAnsi" w:hAnsiTheme="minorHAnsi" w:cstheme="minorHAnsi"/>
            <w:rPrChange w:id="861" w:author="Eric Wetzel" w:date="2024-04-02T13:46:00Z">
              <w:rPr/>
            </w:rPrChange>
          </w:rPr>
          <w:t xml:space="preserve">, </w:t>
        </w:r>
      </w:ins>
      <w:ins w:id="862" w:author="Eric Wetzel" w:date="2024-03-31T14:08:00Z">
        <w:r w:rsidR="002E068C" w:rsidRPr="004C2EC8">
          <w:rPr>
            <w:rFonts w:asciiTheme="minorHAnsi" w:hAnsiTheme="minorHAnsi" w:cstheme="minorHAnsi"/>
            <w:rPrChange w:id="863" w:author="Eric Wetzel" w:date="2024-04-02T13:46:00Z">
              <w:rPr/>
            </w:rPrChange>
          </w:rPr>
          <w:t>Grammarly</w:t>
        </w:r>
      </w:ins>
      <w:ins w:id="864" w:author="Eric Wetzel" w:date="2024-03-31T14:09:00Z">
        <w:r w:rsidR="002E068C" w:rsidRPr="004C2EC8">
          <w:rPr>
            <w:rFonts w:asciiTheme="minorHAnsi" w:hAnsiTheme="minorHAnsi" w:cstheme="minorHAnsi"/>
            <w:rPrChange w:id="865" w:author="Eric Wetzel" w:date="2024-04-02T13:46:00Z">
              <w:rPr/>
            </w:rPrChange>
          </w:rPr>
          <w:t xml:space="preserve">, </w:t>
        </w:r>
      </w:ins>
      <w:proofErr w:type="spellStart"/>
      <w:ins w:id="866" w:author="Eric Wetzel" w:date="2024-03-28T10:39:00Z">
        <w:r w:rsidR="00FB53D1" w:rsidRPr="004C2EC8">
          <w:rPr>
            <w:rFonts w:asciiTheme="minorHAnsi" w:hAnsiTheme="minorHAnsi" w:cstheme="minorHAnsi"/>
            <w:rPrChange w:id="867" w:author="Eric Wetzel" w:date="2024-04-02T13:46:00Z">
              <w:rPr/>
            </w:rPrChange>
          </w:rPr>
          <w:t>OpenAI</w:t>
        </w:r>
        <w:proofErr w:type="spellEnd"/>
        <w:r w:rsidR="00FB53D1" w:rsidRPr="004C2EC8">
          <w:rPr>
            <w:rFonts w:asciiTheme="minorHAnsi" w:hAnsiTheme="minorHAnsi" w:cstheme="minorHAnsi"/>
            <w:rPrChange w:id="868" w:author="Eric Wetzel" w:date="2024-04-02T13:46:00Z">
              <w:rPr/>
            </w:rPrChange>
          </w:rPr>
          <w:t>/</w:t>
        </w:r>
      </w:ins>
      <w:ins w:id="869" w:author="Eric Wetzel" w:date="2024-03-20T13:22:00Z">
        <w:r w:rsidR="00B80A86" w:rsidRPr="004C2EC8">
          <w:rPr>
            <w:rFonts w:asciiTheme="minorHAnsi" w:hAnsiTheme="minorHAnsi" w:cstheme="minorHAnsi"/>
            <w:rPrChange w:id="870" w:author="Eric Wetzel" w:date="2024-04-02T13:46:00Z">
              <w:rPr/>
            </w:rPrChange>
          </w:rPr>
          <w:t>GPT-4</w:t>
        </w:r>
      </w:ins>
      <w:ins w:id="871" w:author="Eric Wetzel" w:date="2024-03-31T14:06:00Z">
        <w:r w:rsidR="002E068C" w:rsidRPr="004C2EC8">
          <w:rPr>
            <w:rFonts w:asciiTheme="minorHAnsi" w:hAnsiTheme="minorHAnsi" w:cstheme="minorHAnsi"/>
            <w:rPrChange w:id="872" w:author="Eric Wetzel" w:date="2024-04-02T13:46:00Z">
              <w:rPr/>
            </w:rPrChange>
          </w:rPr>
          <w:t xml:space="preserve">, </w:t>
        </w:r>
      </w:ins>
      <w:ins w:id="873" w:author="Eric Wetzel" w:date="2024-04-02T13:42:00Z">
        <w:r w:rsidR="00986378" w:rsidRPr="004C2EC8">
          <w:rPr>
            <w:rFonts w:asciiTheme="minorHAnsi" w:hAnsiTheme="minorHAnsi" w:cstheme="minorHAnsi"/>
          </w:rPr>
          <w:t>Associated Press (</w:t>
        </w:r>
      </w:ins>
      <w:ins w:id="874" w:author="Eric Wetzel" w:date="2024-03-31T14:06:00Z">
        <w:r w:rsidR="002E068C" w:rsidRPr="004C2EC8">
          <w:rPr>
            <w:rFonts w:asciiTheme="minorHAnsi" w:hAnsiTheme="minorHAnsi" w:cstheme="minorHAnsi"/>
            <w:rPrChange w:id="875" w:author="Eric Wetzel" w:date="2024-04-02T13:46:00Z">
              <w:rPr/>
            </w:rPrChange>
          </w:rPr>
          <w:t>AP</w:t>
        </w:r>
      </w:ins>
      <w:ins w:id="876" w:author="Eric Wetzel" w:date="2024-04-02T13:42:00Z">
        <w:r w:rsidR="00986378" w:rsidRPr="004C2EC8">
          <w:rPr>
            <w:rFonts w:asciiTheme="minorHAnsi" w:hAnsiTheme="minorHAnsi" w:cstheme="minorHAnsi"/>
          </w:rPr>
          <w:t>)</w:t>
        </w:r>
      </w:ins>
      <w:ins w:id="877" w:author="Eric Wetzel" w:date="2024-03-31T14:06:00Z">
        <w:r w:rsidR="002E068C" w:rsidRPr="004C2EC8">
          <w:rPr>
            <w:rFonts w:asciiTheme="minorHAnsi" w:hAnsiTheme="minorHAnsi" w:cstheme="minorHAnsi"/>
            <w:rPrChange w:id="878" w:author="Eric Wetzel" w:date="2024-04-02T13:46:00Z">
              <w:rPr/>
            </w:rPrChange>
          </w:rPr>
          <w:t xml:space="preserve"> Style</w:t>
        </w:r>
      </w:ins>
    </w:p>
    <w:p w14:paraId="369CAC19" w14:textId="305BA269" w:rsidR="004C2EC8" w:rsidRPr="004C2EC8" w:rsidRDefault="002F2F9D">
      <w:pPr>
        <w:pStyle w:val="BodyText"/>
        <w:numPr>
          <w:ilvl w:val="0"/>
          <w:numId w:val="14"/>
        </w:numPr>
        <w:spacing w:before="100"/>
        <w:ind w:left="360"/>
        <w:rPr>
          <w:ins w:id="879" w:author="Eric Wetzel" w:date="2024-04-02T13:48:00Z"/>
          <w:rFonts w:asciiTheme="minorHAnsi" w:hAnsiTheme="minorHAnsi" w:cstheme="minorHAnsi"/>
          <w:rPrChange w:id="880" w:author="Eric Wetzel" w:date="2024-04-02T13:48:00Z">
            <w:rPr>
              <w:ins w:id="881" w:author="Eric Wetzel" w:date="2024-04-02T13:48:00Z"/>
              <w:rFonts w:asciiTheme="minorHAnsi" w:hAnsiTheme="minorHAnsi" w:cstheme="minorHAnsi"/>
              <w:b/>
              <w:bCs/>
            </w:rPr>
          </w:rPrChange>
        </w:rPr>
        <w:pPrChange w:id="882" w:author="Eric Wetzel" w:date="2024-04-02T13:49:00Z">
          <w:pPr>
            <w:pStyle w:val="BodyText"/>
            <w:numPr>
              <w:numId w:val="14"/>
            </w:numPr>
            <w:ind w:left="360"/>
          </w:pPr>
        </w:pPrChange>
      </w:pPr>
      <w:ins w:id="883" w:author="Eric Wetzel" w:date="2024-03-15T10:25:00Z">
        <w:r w:rsidRPr="00986378">
          <w:rPr>
            <w:rFonts w:asciiTheme="minorHAnsi" w:hAnsiTheme="minorHAnsi" w:cstheme="minorHAnsi"/>
            <w:b/>
            <w:bCs/>
            <w:rPrChange w:id="884" w:author="Eric Wetzel" w:date="2024-04-02T13:46:00Z">
              <w:rPr>
                <w:b/>
                <w:bCs/>
              </w:rPr>
            </w:rPrChange>
          </w:rPr>
          <w:t>Email Marketing</w:t>
        </w:r>
      </w:ins>
      <w:ins w:id="885" w:author="Eric Wetzel" w:date="2024-03-15T10:44:00Z">
        <w:r w:rsidR="002519AC" w:rsidRPr="00986378">
          <w:rPr>
            <w:rFonts w:asciiTheme="minorHAnsi" w:hAnsiTheme="minorHAnsi" w:cstheme="minorHAnsi"/>
            <w:b/>
            <w:bCs/>
            <w:rPrChange w:id="886" w:author="Eric Wetzel" w:date="2024-04-02T13:46:00Z">
              <w:rPr>
                <w:b/>
                <w:bCs/>
              </w:rPr>
            </w:rPrChange>
          </w:rPr>
          <w:t xml:space="preserve"> and Media Relation</w:t>
        </w:r>
      </w:ins>
      <w:ins w:id="887" w:author="Eric Wetzel" w:date="2024-04-02T13:47:00Z">
        <w:r w:rsidR="004C2EC8">
          <w:rPr>
            <w:rFonts w:asciiTheme="minorHAnsi" w:hAnsiTheme="minorHAnsi" w:cstheme="minorHAnsi"/>
            <w:b/>
            <w:bCs/>
          </w:rPr>
          <w:t>s</w:t>
        </w:r>
      </w:ins>
    </w:p>
    <w:p w14:paraId="4C4546F7" w14:textId="23166935" w:rsidR="00986378" w:rsidRPr="004C2EC8" w:rsidRDefault="002F2F9D">
      <w:pPr>
        <w:pStyle w:val="BodyText"/>
        <w:ind w:left="360" w:firstLine="0"/>
        <w:rPr>
          <w:ins w:id="888" w:author="Eric Wetzel" w:date="2024-03-15T10:25:00Z"/>
          <w:rFonts w:asciiTheme="minorHAnsi" w:hAnsiTheme="minorHAnsi" w:cstheme="minorHAnsi"/>
          <w:rPrChange w:id="889" w:author="Eric Wetzel" w:date="2024-04-02T13:47:00Z">
            <w:rPr>
              <w:ins w:id="890" w:author="Eric Wetzel" w:date="2024-03-15T10:25:00Z"/>
            </w:rPr>
          </w:rPrChange>
        </w:rPr>
        <w:pPrChange w:id="891" w:author="Eric Wetzel" w:date="2024-04-02T13:48:00Z">
          <w:pPr>
            <w:pStyle w:val="BodyText"/>
            <w:numPr>
              <w:numId w:val="9"/>
            </w:numPr>
            <w:spacing w:before="99"/>
            <w:ind w:left="1080" w:right="461"/>
          </w:pPr>
        </w:pPrChange>
      </w:pPr>
      <w:ins w:id="892" w:author="Eric Wetzel" w:date="2024-03-15T10:25:00Z">
        <w:r w:rsidRPr="004C2EC8">
          <w:rPr>
            <w:rFonts w:asciiTheme="minorHAnsi" w:hAnsiTheme="minorHAnsi" w:cstheme="minorHAnsi"/>
            <w:rPrChange w:id="893" w:author="Eric Wetzel" w:date="2024-04-02T13:47:00Z">
              <w:rPr/>
            </w:rPrChange>
          </w:rPr>
          <w:t xml:space="preserve">Mailchimp, </w:t>
        </w:r>
        <w:proofErr w:type="spellStart"/>
        <w:r w:rsidRPr="004C2EC8">
          <w:rPr>
            <w:rFonts w:asciiTheme="minorHAnsi" w:hAnsiTheme="minorHAnsi" w:cstheme="minorHAnsi"/>
            <w:rPrChange w:id="894" w:author="Eric Wetzel" w:date="2024-04-02T13:47:00Z">
              <w:rPr/>
            </w:rPrChange>
          </w:rPr>
          <w:t>Mailjet</w:t>
        </w:r>
        <w:proofErr w:type="spellEnd"/>
        <w:r w:rsidRPr="004C2EC8">
          <w:rPr>
            <w:rFonts w:asciiTheme="minorHAnsi" w:hAnsiTheme="minorHAnsi" w:cstheme="minorHAnsi"/>
            <w:rPrChange w:id="895" w:author="Eric Wetzel" w:date="2024-04-02T13:47:00Z">
              <w:rPr/>
            </w:rPrChange>
          </w:rPr>
          <w:t xml:space="preserve">, </w:t>
        </w:r>
        <w:proofErr w:type="spellStart"/>
        <w:r w:rsidRPr="004C2EC8">
          <w:rPr>
            <w:rFonts w:asciiTheme="minorHAnsi" w:hAnsiTheme="minorHAnsi" w:cstheme="minorHAnsi"/>
            <w:rPrChange w:id="896" w:author="Eric Wetzel" w:date="2024-04-02T13:47:00Z">
              <w:rPr/>
            </w:rPrChange>
          </w:rPr>
          <w:t>ActionNetwork</w:t>
        </w:r>
        <w:proofErr w:type="spellEnd"/>
        <w:r w:rsidRPr="004C2EC8">
          <w:rPr>
            <w:rFonts w:asciiTheme="minorHAnsi" w:hAnsiTheme="minorHAnsi" w:cstheme="minorHAnsi"/>
            <w:rPrChange w:id="897" w:author="Eric Wetzel" w:date="2024-04-02T13:47:00Z">
              <w:rPr/>
            </w:rPrChange>
          </w:rPr>
          <w:t xml:space="preserve">, </w:t>
        </w:r>
      </w:ins>
      <w:ins w:id="898" w:author="Eric Wetzel" w:date="2024-03-15T10:45:00Z">
        <w:r w:rsidR="00D646D8" w:rsidRPr="004C2EC8">
          <w:rPr>
            <w:rFonts w:asciiTheme="minorHAnsi" w:hAnsiTheme="minorHAnsi" w:cstheme="minorHAnsi"/>
            <w:rPrChange w:id="899" w:author="Eric Wetzel" w:date="2024-04-02T13:47:00Z">
              <w:rPr/>
            </w:rPrChange>
          </w:rPr>
          <w:t xml:space="preserve">A/B Testing, </w:t>
        </w:r>
      </w:ins>
      <w:proofErr w:type="spellStart"/>
      <w:ins w:id="900" w:author="Eric Wetzel" w:date="2024-03-15T10:26:00Z">
        <w:r w:rsidRPr="004C2EC8">
          <w:rPr>
            <w:rFonts w:asciiTheme="minorHAnsi" w:hAnsiTheme="minorHAnsi" w:cstheme="minorHAnsi"/>
            <w:rPrChange w:id="901" w:author="Eric Wetzel" w:date="2024-04-02T13:47:00Z">
              <w:rPr/>
            </w:rPrChange>
          </w:rPr>
          <w:t>Prowly</w:t>
        </w:r>
        <w:proofErr w:type="spellEnd"/>
        <w:r w:rsidRPr="004C2EC8">
          <w:rPr>
            <w:rFonts w:asciiTheme="minorHAnsi" w:hAnsiTheme="minorHAnsi" w:cstheme="minorHAnsi"/>
            <w:rPrChange w:id="902" w:author="Eric Wetzel" w:date="2024-04-02T13:47:00Z">
              <w:rPr/>
            </w:rPrChange>
          </w:rPr>
          <w:t xml:space="preserve">, Muck Rack, </w:t>
        </w:r>
      </w:ins>
      <w:ins w:id="903" w:author="Eric Wetzel" w:date="2024-03-15T10:44:00Z">
        <w:r w:rsidR="007B0365" w:rsidRPr="004C2EC8">
          <w:rPr>
            <w:rFonts w:asciiTheme="minorHAnsi" w:hAnsiTheme="minorHAnsi" w:cstheme="minorHAnsi"/>
            <w:rPrChange w:id="904" w:author="Eric Wetzel" w:date="2024-04-02T13:47:00Z">
              <w:rPr/>
            </w:rPrChange>
          </w:rPr>
          <w:t>Business Wire, PR Ne</w:t>
        </w:r>
      </w:ins>
      <w:ins w:id="905" w:author="Eric Wetzel" w:date="2024-03-15T10:45:00Z">
        <w:r w:rsidR="007B0365" w:rsidRPr="004C2EC8">
          <w:rPr>
            <w:rFonts w:asciiTheme="minorHAnsi" w:hAnsiTheme="minorHAnsi" w:cstheme="minorHAnsi"/>
            <w:rPrChange w:id="906" w:author="Eric Wetzel" w:date="2024-04-02T13:47:00Z">
              <w:rPr/>
            </w:rPrChange>
          </w:rPr>
          <w:t>wswire</w:t>
        </w:r>
      </w:ins>
    </w:p>
    <w:p w14:paraId="04CC8CE2" w14:textId="494C5BAC" w:rsidR="004C2EC8" w:rsidRPr="004C2EC8" w:rsidRDefault="002F2F9D">
      <w:pPr>
        <w:pStyle w:val="BodyText"/>
        <w:numPr>
          <w:ilvl w:val="0"/>
          <w:numId w:val="14"/>
        </w:numPr>
        <w:spacing w:before="100"/>
        <w:ind w:left="360"/>
        <w:rPr>
          <w:ins w:id="907" w:author="Eric Wetzel" w:date="2024-04-02T13:48:00Z"/>
          <w:rFonts w:asciiTheme="minorHAnsi" w:hAnsiTheme="minorHAnsi" w:cstheme="minorHAnsi"/>
          <w:rPrChange w:id="908" w:author="Eric Wetzel" w:date="2024-04-02T13:48:00Z">
            <w:rPr>
              <w:ins w:id="909" w:author="Eric Wetzel" w:date="2024-04-02T13:48:00Z"/>
              <w:rFonts w:asciiTheme="minorHAnsi" w:hAnsiTheme="minorHAnsi" w:cstheme="minorHAnsi"/>
              <w:b/>
              <w:bCs/>
            </w:rPr>
          </w:rPrChange>
        </w:rPr>
        <w:pPrChange w:id="910" w:author="Eric Wetzel" w:date="2024-04-02T13:49:00Z">
          <w:pPr>
            <w:pStyle w:val="BodyText"/>
            <w:numPr>
              <w:numId w:val="14"/>
            </w:numPr>
            <w:ind w:left="360"/>
          </w:pPr>
        </w:pPrChange>
      </w:pPr>
      <w:ins w:id="911" w:author="Eric Wetzel" w:date="2024-03-15T10:25:00Z">
        <w:r w:rsidRPr="00986378">
          <w:rPr>
            <w:rFonts w:asciiTheme="minorHAnsi" w:hAnsiTheme="minorHAnsi" w:cstheme="minorHAnsi"/>
            <w:b/>
            <w:bCs/>
            <w:rPrChange w:id="912" w:author="Eric Wetzel" w:date="2024-04-02T13:46:00Z">
              <w:rPr>
                <w:b/>
                <w:bCs/>
              </w:rPr>
            </w:rPrChange>
          </w:rPr>
          <w:t>Digital Marketing</w:t>
        </w:r>
      </w:ins>
      <w:ins w:id="913" w:author="Eric Wetzel" w:date="2024-03-15T10:33:00Z">
        <w:r w:rsidRPr="00986378">
          <w:rPr>
            <w:rFonts w:asciiTheme="minorHAnsi" w:hAnsiTheme="minorHAnsi" w:cstheme="minorHAnsi"/>
            <w:b/>
            <w:bCs/>
            <w:rPrChange w:id="914" w:author="Eric Wetzel" w:date="2024-04-02T13:46:00Z">
              <w:rPr>
                <w:b/>
                <w:bCs/>
              </w:rPr>
            </w:rPrChange>
          </w:rPr>
          <w:t xml:space="preserve">, </w:t>
        </w:r>
      </w:ins>
      <w:ins w:id="915" w:author="Eric Wetzel" w:date="2024-03-15T10:26:00Z">
        <w:r w:rsidRPr="00986378">
          <w:rPr>
            <w:rFonts w:asciiTheme="minorHAnsi" w:hAnsiTheme="minorHAnsi" w:cstheme="minorHAnsi"/>
            <w:b/>
            <w:bCs/>
            <w:rPrChange w:id="916" w:author="Eric Wetzel" w:date="2024-04-02T13:46:00Z">
              <w:rPr>
                <w:b/>
                <w:bCs/>
              </w:rPr>
            </w:rPrChange>
          </w:rPr>
          <w:t>Web Design</w:t>
        </w:r>
      </w:ins>
      <w:ins w:id="917" w:author="Eric Wetzel" w:date="2024-03-15T10:33:00Z">
        <w:r w:rsidRPr="00986378">
          <w:rPr>
            <w:rFonts w:asciiTheme="minorHAnsi" w:hAnsiTheme="minorHAnsi" w:cstheme="minorHAnsi"/>
            <w:b/>
            <w:bCs/>
            <w:rPrChange w:id="918" w:author="Eric Wetzel" w:date="2024-04-02T13:46:00Z">
              <w:rPr>
                <w:b/>
                <w:bCs/>
              </w:rPr>
            </w:rPrChange>
          </w:rPr>
          <w:t>, and Web Application</w:t>
        </w:r>
      </w:ins>
      <w:ins w:id="919" w:author="Eric Wetzel" w:date="2024-04-02T13:47:00Z">
        <w:r w:rsidR="004C2EC8">
          <w:rPr>
            <w:rFonts w:asciiTheme="minorHAnsi" w:hAnsiTheme="minorHAnsi" w:cstheme="minorHAnsi"/>
            <w:b/>
            <w:bCs/>
          </w:rPr>
          <w:t>s</w:t>
        </w:r>
      </w:ins>
    </w:p>
    <w:p w14:paraId="5A5F5542" w14:textId="3B7F2FB6" w:rsidR="00986378" w:rsidRPr="004C2EC8" w:rsidRDefault="004443FE">
      <w:pPr>
        <w:pStyle w:val="BodyText"/>
        <w:ind w:left="360" w:firstLine="0"/>
        <w:rPr>
          <w:ins w:id="920" w:author="Eric Wetzel" w:date="2024-03-15T11:21:00Z"/>
          <w:rFonts w:asciiTheme="minorHAnsi" w:hAnsiTheme="minorHAnsi" w:cstheme="minorHAnsi"/>
          <w:rPrChange w:id="921" w:author="Eric Wetzel" w:date="2024-04-02T13:47:00Z">
            <w:rPr>
              <w:ins w:id="922" w:author="Eric Wetzel" w:date="2024-03-15T11:21:00Z"/>
            </w:rPr>
          </w:rPrChange>
        </w:rPr>
        <w:pPrChange w:id="923" w:author="Eric Wetzel" w:date="2024-04-02T13:48:00Z">
          <w:pPr>
            <w:pStyle w:val="BodyText"/>
            <w:numPr>
              <w:numId w:val="9"/>
            </w:numPr>
            <w:spacing w:before="99"/>
            <w:ind w:left="720" w:right="461"/>
          </w:pPr>
        </w:pPrChange>
      </w:pPr>
      <w:ins w:id="924" w:author="Eric Wetzel" w:date="2024-04-02T10:32:00Z">
        <w:r w:rsidRPr="004C2EC8">
          <w:rPr>
            <w:rFonts w:asciiTheme="minorHAnsi" w:hAnsiTheme="minorHAnsi" w:cstheme="minorHAnsi"/>
            <w:rPrChange w:id="925" w:author="Eric Wetzel" w:date="2024-04-02T13:47:00Z">
              <w:rPr/>
            </w:rPrChange>
          </w:rPr>
          <w:t>WordPress, Canva</w:t>
        </w:r>
      </w:ins>
      <w:ins w:id="926" w:author="Eric Wetzel" w:date="2024-04-02T10:33:00Z">
        <w:r w:rsidRPr="004C2EC8">
          <w:rPr>
            <w:rFonts w:asciiTheme="minorHAnsi" w:hAnsiTheme="minorHAnsi" w:cstheme="minorHAnsi"/>
            <w:rPrChange w:id="927" w:author="Eric Wetzel" w:date="2024-04-02T13:47:00Z">
              <w:rPr/>
            </w:rPrChange>
          </w:rPr>
          <w:t xml:space="preserve">, </w:t>
        </w:r>
      </w:ins>
      <w:ins w:id="928" w:author="Eric Wetzel" w:date="2024-04-02T13:40:00Z">
        <w:r w:rsidR="00986378" w:rsidRPr="004C2EC8">
          <w:rPr>
            <w:rFonts w:asciiTheme="minorHAnsi" w:hAnsiTheme="minorHAnsi" w:cstheme="minorHAnsi"/>
          </w:rPr>
          <w:t>Search Engine Optimization (</w:t>
        </w:r>
      </w:ins>
      <w:ins w:id="929" w:author="Eric Wetzel" w:date="2024-04-02T10:33:00Z">
        <w:r w:rsidRPr="004C2EC8">
          <w:rPr>
            <w:rFonts w:asciiTheme="minorHAnsi" w:hAnsiTheme="minorHAnsi" w:cstheme="minorHAnsi"/>
            <w:rPrChange w:id="930" w:author="Eric Wetzel" w:date="2024-04-02T13:47:00Z">
              <w:rPr/>
            </w:rPrChange>
          </w:rPr>
          <w:t>SEO</w:t>
        </w:r>
      </w:ins>
      <w:ins w:id="931" w:author="Eric Wetzel" w:date="2024-04-02T13:40:00Z">
        <w:r w:rsidR="00986378" w:rsidRPr="004C2EC8">
          <w:rPr>
            <w:rFonts w:asciiTheme="minorHAnsi" w:hAnsiTheme="minorHAnsi" w:cstheme="minorHAnsi"/>
          </w:rPr>
          <w:t>)</w:t>
        </w:r>
      </w:ins>
      <w:ins w:id="932" w:author="Eric Wetzel" w:date="2024-04-02T10:33:00Z">
        <w:r w:rsidRPr="004C2EC8">
          <w:rPr>
            <w:rFonts w:asciiTheme="minorHAnsi" w:hAnsiTheme="minorHAnsi" w:cstheme="minorHAnsi"/>
            <w:rPrChange w:id="933" w:author="Eric Wetzel" w:date="2024-04-02T13:47:00Z">
              <w:rPr/>
            </w:rPrChange>
          </w:rPr>
          <w:t xml:space="preserve"> Management, </w:t>
        </w:r>
      </w:ins>
      <w:proofErr w:type="spellStart"/>
      <w:ins w:id="934" w:author="Eric Wetzel" w:date="2024-04-02T13:40:00Z">
        <w:r w:rsidR="00986378" w:rsidRPr="004C2EC8">
          <w:rPr>
            <w:rFonts w:asciiTheme="minorHAnsi" w:hAnsiTheme="minorHAnsi" w:cstheme="minorHAnsi"/>
          </w:rPr>
          <w:t>Hyper</w:t>
        </w:r>
      </w:ins>
      <w:ins w:id="935" w:author="Eric Wetzel" w:date="2024-04-02T14:17:00Z">
        <w:r w:rsidR="00F2038A">
          <w:rPr>
            <w:rFonts w:asciiTheme="minorHAnsi" w:hAnsiTheme="minorHAnsi" w:cstheme="minorHAnsi"/>
          </w:rPr>
          <w:t>T</w:t>
        </w:r>
      </w:ins>
      <w:ins w:id="936" w:author="Eric Wetzel" w:date="2024-04-02T13:40:00Z">
        <w:r w:rsidR="00986378" w:rsidRPr="004C2EC8">
          <w:rPr>
            <w:rFonts w:asciiTheme="minorHAnsi" w:hAnsiTheme="minorHAnsi" w:cstheme="minorHAnsi"/>
          </w:rPr>
          <w:t>ext</w:t>
        </w:r>
        <w:proofErr w:type="spellEnd"/>
        <w:r w:rsidR="00986378" w:rsidRPr="004C2EC8">
          <w:rPr>
            <w:rFonts w:asciiTheme="minorHAnsi" w:hAnsiTheme="minorHAnsi" w:cstheme="minorHAnsi"/>
          </w:rPr>
          <w:t xml:space="preserve"> Markup Language (</w:t>
        </w:r>
      </w:ins>
      <w:ins w:id="937" w:author="Eric Wetzel" w:date="2024-03-15T10:26:00Z">
        <w:r w:rsidR="002F2F9D" w:rsidRPr="004C2EC8">
          <w:rPr>
            <w:rFonts w:asciiTheme="minorHAnsi" w:hAnsiTheme="minorHAnsi" w:cstheme="minorHAnsi"/>
            <w:rPrChange w:id="938" w:author="Eric Wetzel" w:date="2024-04-02T13:47:00Z">
              <w:rPr/>
            </w:rPrChange>
          </w:rPr>
          <w:t>HTML</w:t>
        </w:r>
      </w:ins>
      <w:ins w:id="939" w:author="Eric Wetzel" w:date="2024-04-02T13:40:00Z">
        <w:r w:rsidR="00986378" w:rsidRPr="004C2EC8">
          <w:rPr>
            <w:rFonts w:asciiTheme="minorHAnsi" w:hAnsiTheme="minorHAnsi" w:cstheme="minorHAnsi"/>
          </w:rPr>
          <w:t>)</w:t>
        </w:r>
      </w:ins>
      <w:ins w:id="940" w:author="Eric Wetzel" w:date="2024-03-15T10:26:00Z">
        <w:r w:rsidR="002F2F9D" w:rsidRPr="004C2EC8">
          <w:rPr>
            <w:rFonts w:asciiTheme="minorHAnsi" w:hAnsiTheme="minorHAnsi" w:cstheme="minorHAnsi"/>
            <w:rPrChange w:id="941" w:author="Eric Wetzel" w:date="2024-04-02T13:47:00Z">
              <w:rPr/>
            </w:rPrChange>
          </w:rPr>
          <w:t xml:space="preserve">, </w:t>
        </w:r>
      </w:ins>
      <w:ins w:id="942" w:author="Eric Wetzel" w:date="2024-04-02T13:40:00Z">
        <w:r w:rsidR="00986378" w:rsidRPr="004C2EC8">
          <w:rPr>
            <w:rFonts w:asciiTheme="minorHAnsi" w:hAnsiTheme="minorHAnsi" w:cstheme="minorHAnsi"/>
          </w:rPr>
          <w:t>Cascading Styl</w:t>
        </w:r>
      </w:ins>
      <w:ins w:id="943" w:author="Eric Wetzel" w:date="2024-04-02T13:41:00Z">
        <w:r w:rsidR="00986378" w:rsidRPr="004C2EC8">
          <w:rPr>
            <w:rFonts w:asciiTheme="minorHAnsi" w:hAnsiTheme="minorHAnsi" w:cstheme="minorHAnsi"/>
          </w:rPr>
          <w:t>e Sheets (</w:t>
        </w:r>
      </w:ins>
      <w:ins w:id="944" w:author="Eric Wetzel" w:date="2024-03-15T10:26:00Z">
        <w:r w:rsidR="002F2F9D" w:rsidRPr="004C2EC8">
          <w:rPr>
            <w:rFonts w:asciiTheme="minorHAnsi" w:hAnsiTheme="minorHAnsi" w:cstheme="minorHAnsi"/>
            <w:rPrChange w:id="945" w:author="Eric Wetzel" w:date="2024-04-02T13:47:00Z">
              <w:rPr/>
            </w:rPrChange>
          </w:rPr>
          <w:t>CSS</w:t>
        </w:r>
      </w:ins>
      <w:ins w:id="946" w:author="Eric Wetzel" w:date="2024-04-02T13:41:00Z">
        <w:r w:rsidR="00986378" w:rsidRPr="004C2EC8">
          <w:rPr>
            <w:rFonts w:asciiTheme="minorHAnsi" w:hAnsiTheme="minorHAnsi" w:cstheme="minorHAnsi"/>
          </w:rPr>
          <w:t>)</w:t>
        </w:r>
      </w:ins>
      <w:ins w:id="947" w:author="Eric Wetzel" w:date="2024-03-15T10:26:00Z">
        <w:r w:rsidR="002F2F9D" w:rsidRPr="004C2EC8">
          <w:rPr>
            <w:rFonts w:asciiTheme="minorHAnsi" w:hAnsiTheme="minorHAnsi" w:cstheme="minorHAnsi"/>
            <w:rPrChange w:id="948" w:author="Eric Wetzel" w:date="2024-04-02T13:47:00Z">
              <w:rPr/>
            </w:rPrChange>
          </w:rPr>
          <w:t>, JavaScript, Bootstrap</w:t>
        </w:r>
      </w:ins>
      <w:ins w:id="949" w:author="Eric Wetzel" w:date="2024-03-15T10:36:00Z">
        <w:r w:rsidR="002F2F9D" w:rsidRPr="004C2EC8">
          <w:rPr>
            <w:rFonts w:asciiTheme="minorHAnsi" w:hAnsiTheme="minorHAnsi" w:cstheme="minorHAnsi"/>
            <w:rPrChange w:id="950" w:author="Eric Wetzel" w:date="2024-04-02T13:47:00Z">
              <w:rPr/>
            </w:rPrChange>
          </w:rPr>
          <w:t>, AJAX, Flas</w:t>
        </w:r>
      </w:ins>
      <w:ins w:id="951" w:author="Eric Wetzel" w:date="2024-04-02T13:24:00Z">
        <w:r w:rsidR="005549AA" w:rsidRPr="004C2EC8">
          <w:rPr>
            <w:rFonts w:asciiTheme="minorHAnsi" w:hAnsiTheme="minorHAnsi" w:cstheme="minorHAnsi"/>
            <w:rPrChange w:id="952" w:author="Eric Wetzel" w:date="2024-04-02T13:47:00Z">
              <w:rPr>
                <w:rFonts w:ascii="Arial" w:hAnsi="Arial" w:cs="Arial"/>
              </w:rPr>
            </w:rPrChange>
          </w:rPr>
          <w:t>k</w:t>
        </w:r>
      </w:ins>
      <w:ins w:id="953" w:author="Eric Wetzel" w:date="2024-04-02T14:24:00Z">
        <w:r w:rsidR="00F2038A">
          <w:rPr>
            <w:rFonts w:asciiTheme="minorHAnsi" w:hAnsiTheme="minorHAnsi" w:cstheme="minorHAnsi"/>
          </w:rPr>
          <w:t>, Amazon Web Services (AWS)</w:t>
        </w:r>
      </w:ins>
    </w:p>
    <w:p w14:paraId="66CCBF6F" w14:textId="43E48CD3" w:rsidR="004C2EC8" w:rsidRPr="004C2EC8" w:rsidRDefault="00F7761B">
      <w:pPr>
        <w:pStyle w:val="BodyText"/>
        <w:numPr>
          <w:ilvl w:val="0"/>
          <w:numId w:val="14"/>
        </w:numPr>
        <w:spacing w:before="100"/>
        <w:ind w:left="360"/>
        <w:rPr>
          <w:ins w:id="954" w:author="Eric Wetzel" w:date="2024-04-02T13:48:00Z"/>
          <w:rFonts w:asciiTheme="minorHAnsi" w:hAnsiTheme="minorHAnsi" w:cstheme="minorHAnsi"/>
          <w:rPrChange w:id="955" w:author="Eric Wetzel" w:date="2024-04-02T13:48:00Z">
            <w:rPr>
              <w:ins w:id="956" w:author="Eric Wetzel" w:date="2024-04-02T13:48:00Z"/>
              <w:rFonts w:asciiTheme="minorHAnsi" w:hAnsiTheme="minorHAnsi" w:cstheme="minorHAnsi"/>
              <w:b/>
              <w:bCs/>
            </w:rPr>
          </w:rPrChange>
        </w:rPr>
        <w:pPrChange w:id="957" w:author="Eric Wetzel" w:date="2024-04-02T13:49:00Z">
          <w:pPr>
            <w:pStyle w:val="BodyText"/>
            <w:numPr>
              <w:numId w:val="14"/>
            </w:numPr>
            <w:ind w:left="360"/>
          </w:pPr>
        </w:pPrChange>
      </w:pPr>
      <w:ins w:id="958" w:author="Eric Wetzel" w:date="2024-03-15T11:21:00Z">
        <w:r w:rsidRPr="00986378">
          <w:rPr>
            <w:rFonts w:asciiTheme="minorHAnsi" w:hAnsiTheme="minorHAnsi" w:cstheme="minorHAnsi"/>
            <w:b/>
            <w:bCs/>
            <w:rPrChange w:id="959" w:author="Eric Wetzel" w:date="2024-04-02T13:46:00Z">
              <w:rPr>
                <w:b/>
                <w:bCs/>
              </w:rPr>
            </w:rPrChange>
          </w:rPr>
          <w:t>Database Managemen</w:t>
        </w:r>
      </w:ins>
      <w:ins w:id="960" w:author="Eric Wetzel" w:date="2024-04-02T13:47:00Z">
        <w:r w:rsidR="004C2EC8">
          <w:rPr>
            <w:rFonts w:asciiTheme="minorHAnsi" w:hAnsiTheme="minorHAnsi" w:cstheme="minorHAnsi"/>
            <w:b/>
            <w:bCs/>
          </w:rPr>
          <w:t>t</w:t>
        </w:r>
      </w:ins>
      <w:ins w:id="961" w:author="Eric Wetzel" w:date="2024-04-02T14:20:00Z">
        <w:r w:rsidR="00F2038A">
          <w:rPr>
            <w:rFonts w:asciiTheme="minorHAnsi" w:hAnsiTheme="minorHAnsi" w:cstheme="minorHAnsi"/>
            <w:b/>
            <w:bCs/>
          </w:rPr>
          <w:t xml:space="preserve"> and Data Interchange</w:t>
        </w:r>
      </w:ins>
    </w:p>
    <w:p w14:paraId="3B4F2214" w14:textId="531B48DC" w:rsidR="00986378" w:rsidRPr="004C2EC8" w:rsidRDefault="00F7761B">
      <w:pPr>
        <w:pStyle w:val="BodyText"/>
        <w:ind w:left="360" w:firstLine="0"/>
        <w:rPr>
          <w:ins w:id="962" w:author="Eric Wetzel" w:date="2024-03-15T10:26:00Z"/>
          <w:rFonts w:asciiTheme="minorHAnsi" w:hAnsiTheme="minorHAnsi" w:cstheme="minorHAnsi"/>
          <w:rPrChange w:id="963" w:author="Eric Wetzel" w:date="2024-04-02T13:47:00Z">
            <w:rPr>
              <w:ins w:id="964" w:author="Eric Wetzel" w:date="2024-03-15T10:26:00Z"/>
            </w:rPr>
          </w:rPrChange>
        </w:rPr>
        <w:pPrChange w:id="965" w:author="Eric Wetzel" w:date="2024-04-02T13:48:00Z">
          <w:pPr>
            <w:pStyle w:val="BodyText"/>
            <w:numPr>
              <w:numId w:val="9"/>
            </w:numPr>
            <w:spacing w:before="99"/>
            <w:ind w:left="720" w:right="461"/>
          </w:pPr>
        </w:pPrChange>
      </w:pPr>
      <w:ins w:id="966" w:author="Eric Wetzel" w:date="2024-03-15T11:21:00Z">
        <w:r w:rsidRPr="004C2EC8">
          <w:rPr>
            <w:rFonts w:asciiTheme="minorHAnsi" w:hAnsiTheme="minorHAnsi" w:cstheme="minorHAnsi"/>
            <w:rPrChange w:id="967" w:author="Eric Wetzel" w:date="2024-04-02T13:47:00Z">
              <w:rPr/>
            </w:rPrChange>
          </w:rPr>
          <w:t xml:space="preserve">Microsoft Excel, </w:t>
        </w:r>
      </w:ins>
      <w:ins w:id="968" w:author="Eric Wetzel" w:date="2024-04-02T14:18:00Z">
        <w:r w:rsidR="00F2038A">
          <w:rPr>
            <w:rFonts w:asciiTheme="minorHAnsi" w:hAnsiTheme="minorHAnsi" w:cstheme="minorHAnsi"/>
          </w:rPr>
          <w:t>Structured Query Language (</w:t>
        </w:r>
      </w:ins>
      <w:ins w:id="969" w:author="Eric Wetzel" w:date="2024-03-15T11:21:00Z">
        <w:r w:rsidRPr="004C2EC8">
          <w:rPr>
            <w:rFonts w:asciiTheme="minorHAnsi" w:hAnsiTheme="minorHAnsi" w:cstheme="minorHAnsi"/>
            <w:rPrChange w:id="970" w:author="Eric Wetzel" w:date="2024-04-02T13:47:00Z">
              <w:rPr/>
            </w:rPrChange>
          </w:rPr>
          <w:t>SQL</w:t>
        </w:r>
      </w:ins>
      <w:ins w:id="971" w:author="Eric Wetzel" w:date="2024-04-02T14:18:00Z">
        <w:r w:rsidR="00F2038A">
          <w:rPr>
            <w:rFonts w:asciiTheme="minorHAnsi" w:hAnsiTheme="minorHAnsi" w:cstheme="minorHAnsi"/>
          </w:rPr>
          <w:t>)</w:t>
        </w:r>
      </w:ins>
      <w:ins w:id="972" w:author="Eric Wetzel" w:date="2024-03-15T11:21:00Z">
        <w:r w:rsidRPr="004C2EC8">
          <w:rPr>
            <w:rFonts w:asciiTheme="minorHAnsi" w:hAnsiTheme="minorHAnsi" w:cstheme="minorHAnsi"/>
            <w:rPrChange w:id="973" w:author="Eric Wetzel" w:date="2024-04-02T13:47:00Z">
              <w:rPr/>
            </w:rPrChange>
          </w:rPr>
          <w:t xml:space="preserve">, PostgreSQL, SQLite, </w:t>
        </w:r>
      </w:ins>
      <w:ins w:id="974" w:author="Eric Wetzel" w:date="2024-04-02T14:19:00Z">
        <w:r w:rsidR="00F2038A">
          <w:rPr>
            <w:rFonts w:asciiTheme="minorHAnsi" w:hAnsiTheme="minorHAnsi" w:cstheme="minorHAnsi"/>
          </w:rPr>
          <w:t>JavaScript Object Notation (</w:t>
        </w:r>
      </w:ins>
      <w:ins w:id="975" w:author="Eric Wetzel" w:date="2024-03-15T11:21:00Z">
        <w:r w:rsidRPr="004C2EC8">
          <w:rPr>
            <w:rFonts w:asciiTheme="minorHAnsi" w:hAnsiTheme="minorHAnsi" w:cstheme="minorHAnsi"/>
            <w:rPrChange w:id="976" w:author="Eric Wetzel" w:date="2024-04-02T13:47:00Z">
              <w:rPr/>
            </w:rPrChange>
          </w:rPr>
          <w:t>JSON</w:t>
        </w:r>
      </w:ins>
      <w:ins w:id="977" w:author="Eric Wetzel" w:date="2024-04-02T14:19:00Z">
        <w:r w:rsidR="00F2038A">
          <w:rPr>
            <w:rFonts w:asciiTheme="minorHAnsi" w:hAnsiTheme="minorHAnsi" w:cstheme="minorHAnsi"/>
          </w:rPr>
          <w:t>)</w:t>
        </w:r>
      </w:ins>
      <w:ins w:id="978" w:author="Eric Wetzel" w:date="2024-03-15T11:21:00Z">
        <w:r w:rsidRPr="004C2EC8">
          <w:rPr>
            <w:rFonts w:asciiTheme="minorHAnsi" w:hAnsiTheme="minorHAnsi" w:cstheme="minorHAnsi"/>
            <w:rPrChange w:id="979" w:author="Eric Wetzel" w:date="2024-04-02T13:47:00Z">
              <w:rPr/>
            </w:rPrChange>
          </w:rPr>
          <w:t xml:space="preserve">, </w:t>
        </w:r>
      </w:ins>
      <w:ins w:id="980" w:author="Eric Wetzel" w:date="2024-04-02T14:25:00Z">
        <w:r w:rsidR="00AC2ABF">
          <w:rPr>
            <w:rFonts w:asciiTheme="minorHAnsi" w:hAnsiTheme="minorHAnsi" w:cstheme="minorHAnsi"/>
          </w:rPr>
          <w:t xml:space="preserve">Application </w:t>
        </w:r>
      </w:ins>
      <w:ins w:id="981" w:author="Eric Wetzel" w:date="2024-04-02T14:26:00Z">
        <w:r w:rsidR="00AC2ABF">
          <w:rPr>
            <w:rFonts w:asciiTheme="minorHAnsi" w:hAnsiTheme="minorHAnsi" w:cstheme="minorHAnsi"/>
          </w:rPr>
          <w:t xml:space="preserve">Program Interface (API), </w:t>
        </w:r>
      </w:ins>
      <w:ins w:id="982" w:author="Eric Wetzel" w:date="2024-03-15T11:21:00Z">
        <w:r w:rsidRPr="004C2EC8">
          <w:rPr>
            <w:rFonts w:asciiTheme="minorHAnsi" w:hAnsiTheme="minorHAnsi" w:cstheme="minorHAnsi"/>
            <w:rPrChange w:id="983" w:author="Eric Wetzel" w:date="2024-04-02T13:47:00Z">
              <w:rPr/>
            </w:rPrChange>
          </w:rPr>
          <w:t xml:space="preserve">MongoDB, </w:t>
        </w:r>
      </w:ins>
      <w:ins w:id="984" w:author="Eric Wetzel" w:date="2024-04-02T14:21:00Z">
        <w:r w:rsidR="00F2038A">
          <w:rPr>
            <w:rFonts w:asciiTheme="minorHAnsi" w:hAnsiTheme="minorHAnsi" w:cstheme="minorHAnsi"/>
          </w:rPr>
          <w:t xml:space="preserve">Amazon </w:t>
        </w:r>
      </w:ins>
      <w:ins w:id="985" w:author="Eric Wetzel" w:date="2024-04-02T14:22:00Z">
        <w:r w:rsidR="00F2038A">
          <w:rPr>
            <w:rFonts w:asciiTheme="minorHAnsi" w:hAnsiTheme="minorHAnsi" w:cstheme="minorHAnsi"/>
          </w:rPr>
          <w:t>Simple Storage Service (Amazon S3</w:t>
        </w:r>
      </w:ins>
      <w:ins w:id="986" w:author="Eric Wetzel" w:date="2024-04-02T14:23:00Z">
        <w:r w:rsidR="00F2038A">
          <w:rPr>
            <w:rFonts w:asciiTheme="minorHAnsi" w:hAnsiTheme="minorHAnsi" w:cstheme="minorHAnsi"/>
          </w:rPr>
          <w:t>)</w:t>
        </w:r>
      </w:ins>
      <w:ins w:id="987" w:author="Eric Wetzel" w:date="2024-03-15T11:21:00Z">
        <w:r w:rsidRPr="004C2EC8">
          <w:rPr>
            <w:rFonts w:asciiTheme="minorHAnsi" w:hAnsiTheme="minorHAnsi" w:cstheme="minorHAnsi"/>
            <w:rPrChange w:id="988" w:author="Eric Wetzel" w:date="2024-04-02T13:47:00Z">
              <w:rPr/>
            </w:rPrChange>
          </w:rPr>
          <w:t xml:space="preserve">, </w:t>
        </w:r>
      </w:ins>
      <w:ins w:id="989" w:author="Eric Wetzel" w:date="2024-04-02T14:20:00Z">
        <w:r w:rsidR="00F2038A">
          <w:rPr>
            <w:rFonts w:asciiTheme="minorHAnsi" w:hAnsiTheme="minorHAnsi" w:cstheme="minorHAnsi"/>
          </w:rPr>
          <w:t>Apach</w:t>
        </w:r>
      </w:ins>
      <w:ins w:id="990" w:author="Eric Wetzel" w:date="2024-04-02T14:21:00Z">
        <w:r w:rsidR="00F2038A">
          <w:rPr>
            <w:rFonts w:asciiTheme="minorHAnsi" w:hAnsiTheme="minorHAnsi" w:cstheme="minorHAnsi"/>
          </w:rPr>
          <w:t xml:space="preserve">e </w:t>
        </w:r>
      </w:ins>
      <w:ins w:id="991" w:author="Eric Wetzel" w:date="2024-03-15T11:21:00Z">
        <w:r w:rsidRPr="004C2EC8">
          <w:rPr>
            <w:rFonts w:asciiTheme="minorHAnsi" w:hAnsiTheme="minorHAnsi" w:cstheme="minorHAnsi"/>
            <w:rPrChange w:id="992" w:author="Eric Wetzel" w:date="2024-04-02T13:47:00Z">
              <w:rPr/>
            </w:rPrChange>
          </w:rPr>
          <w:t>Hadoop</w:t>
        </w:r>
      </w:ins>
    </w:p>
    <w:p w14:paraId="03C2D57B" w14:textId="77777777" w:rsidR="004C2EC8" w:rsidRPr="004C2EC8" w:rsidRDefault="002F2F9D">
      <w:pPr>
        <w:pStyle w:val="BodyText"/>
        <w:numPr>
          <w:ilvl w:val="0"/>
          <w:numId w:val="14"/>
        </w:numPr>
        <w:spacing w:before="100"/>
        <w:ind w:left="360"/>
        <w:rPr>
          <w:ins w:id="993" w:author="Eric Wetzel" w:date="2024-04-02T13:48:00Z"/>
          <w:rFonts w:asciiTheme="minorHAnsi" w:hAnsiTheme="minorHAnsi" w:cstheme="minorHAnsi"/>
          <w:rPrChange w:id="994" w:author="Eric Wetzel" w:date="2024-04-02T13:48:00Z">
            <w:rPr>
              <w:ins w:id="995" w:author="Eric Wetzel" w:date="2024-04-02T13:48:00Z"/>
              <w:rFonts w:asciiTheme="minorHAnsi" w:hAnsiTheme="minorHAnsi" w:cstheme="minorHAnsi"/>
              <w:b/>
              <w:bCs/>
            </w:rPr>
          </w:rPrChange>
        </w:rPr>
        <w:pPrChange w:id="996" w:author="Eric Wetzel" w:date="2024-04-02T13:49:00Z">
          <w:pPr>
            <w:pStyle w:val="BodyText"/>
            <w:numPr>
              <w:numId w:val="14"/>
            </w:numPr>
            <w:ind w:left="360"/>
          </w:pPr>
        </w:pPrChange>
      </w:pPr>
      <w:ins w:id="997" w:author="Eric Wetzel" w:date="2024-03-15T10:27:00Z">
        <w:r w:rsidRPr="00986378">
          <w:rPr>
            <w:rFonts w:asciiTheme="minorHAnsi" w:hAnsiTheme="minorHAnsi" w:cstheme="minorHAnsi"/>
            <w:b/>
            <w:bCs/>
            <w:rPrChange w:id="998" w:author="Eric Wetzel" w:date="2024-04-02T13:46:00Z">
              <w:rPr>
                <w:b/>
                <w:bCs/>
              </w:rPr>
            </w:rPrChange>
          </w:rPr>
          <w:t>Data Visualizatio</w:t>
        </w:r>
      </w:ins>
      <w:ins w:id="999" w:author="Eric Wetzel" w:date="2024-04-02T13:47:00Z">
        <w:r w:rsidR="004C2EC8">
          <w:rPr>
            <w:rFonts w:asciiTheme="minorHAnsi" w:hAnsiTheme="minorHAnsi" w:cstheme="minorHAnsi"/>
            <w:b/>
            <w:bCs/>
          </w:rPr>
          <w:t>n</w:t>
        </w:r>
      </w:ins>
    </w:p>
    <w:p w14:paraId="0286B66E" w14:textId="631DA7FF" w:rsidR="00986378" w:rsidRPr="004C2EC8" w:rsidRDefault="002F2F9D">
      <w:pPr>
        <w:pStyle w:val="BodyText"/>
        <w:ind w:left="360" w:firstLine="0"/>
        <w:rPr>
          <w:ins w:id="1000" w:author="Eric Wetzel" w:date="2024-04-02T13:46:00Z"/>
          <w:rFonts w:asciiTheme="minorHAnsi" w:hAnsiTheme="minorHAnsi" w:cstheme="minorHAnsi"/>
        </w:rPr>
        <w:pPrChange w:id="1001" w:author="Eric Wetzel" w:date="2024-04-02T13:48:00Z">
          <w:pPr>
            <w:pStyle w:val="BodyText"/>
            <w:numPr>
              <w:numId w:val="14"/>
            </w:numPr>
            <w:ind w:left="720"/>
          </w:pPr>
        </w:pPrChange>
      </w:pPr>
      <w:ins w:id="1002" w:author="Eric Wetzel" w:date="2024-03-15T10:27:00Z">
        <w:r w:rsidRPr="004C2EC8">
          <w:rPr>
            <w:rFonts w:asciiTheme="minorHAnsi" w:hAnsiTheme="minorHAnsi" w:cstheme="minorHAnsi"/>
            <w:rPrChange w:id="1003" w:author="Eric Wetzel" w:date="2024-04-02T13:47:00Z">
              <w:rPr/>
            </w:rPrChange>
          </w:rPr>
          <w:t xml:space="preserve">Tableau, </w:t>
        </w:r>
        <w:proofErr w:type="spellStart"/>
        <w:r w:rsidRPr="004C2EC8">
          <w:rPr>
            <w:rFonts w:asciiTheme="minorHAnsi" w:hAnsiTheme="minorHAnsi" w:cstheme="minorHAnsi"/>
            <w:rPrChange w:id="1004" w:author="Eric Wetzel" w:date="2024-04-02T13:47:00Z">
              <w:rPr/>
            </w:rPrChange>
          </w:rPr>
          <w:t>Plotly</w:t>
        </w:r>
        <w:proofErr w:type="spellEnd"/>
        <w:r w:rsidRPr="004C2EC8">
          <w:rPr>
            <w:rFonts w:asciiTheme="minorHAnsi" w:hAnsiTheme="minorHAnsi" w:cstheme="minorHAnsi"/>
            <w:rPrChange w:id="1005" w:author="Eric Wetzel" w:date="2024-04-02T13:47:00Z">
              <w:rPr/>
            </w:rPrChange>
          </w:rPr>
          <w:t xml:space="preserve">, Matplotlib, Leaflet, </w:t>
        </w:r>
      </w:ins>
      <w:ins w:id="1006" w:author="Eric Wetzel" w:date="2024-03-15T10:28:00Z">
        <w:r w:rsidRPr="004C2EC8">
          <w:rPr>
            <w:rFonts w:asciiTheme="minorHAnsi" w:hAnsiTheme="minorHAnsi" w:cstheme="minorHAnsi"/>
            <w:rPrChange w:id="1007" w:author="Eric Wetzel" w:date="2024-04-02T13:47:00Z">
              <w:rPr/>
            </w:rPrChange>
          </w:rPr>
          <w:t>D3</w:t>
        </w:r>
      </w:ins>
      <w:ins w:id="1008" w:author="Eric Wetzel" w:date="2024-04-02T13:41:00Z">
        <w:r w:rsidR="00986378" w:rsidRPr="004C2EC8">
          <w:rPr>
            <w:rFonts w:asciiTheme="minorHAnsi" w:hAnsiTheme="minorHAnsi" w:cstheme="minorHAnsi"/>
          </w:rPr>
          <w:t>.js</w:t>
        </w:r>
      </w:ins>
      <w:ins w:id="1009" w:author="Eric Wetzel" w:date="2024-03-15T10:28:00Z">
        <w:r w:rsidRPr="004C2EC8">
          <w:rPr>
            <w:rFonts w:asciiTheme="minorHAnsi" w:hAnsiTheme="minorHAnsi" w:cstheme="minorHAnsi"/>
            <w:rPrChange w:id="1010" w:author="Eric Wetzel" w:date="2024-04-02T13:47:00Z">
              <w:rPr/>
            </w:rPrChange>
          </w:rPr>
          <w:t>, Dashboard Setup and Maintenanc</w:t>
        </w:r>
      </w:ins>
      <w:ins w:id="1011" w:author="Eric Wetzel" w:date="2024-04-02T13:46:00Z">
        <w:r w:rsidR="00986378" w:rsidRPr="004C2EC8">
          <w:rPr>
            <w:rFonts w:asciiTheme="minorHAnsi" w:hAnsiTheme="minorHAnsi" w:cstheme="minorHAnsi"/>
          </w:rPr>
          <w:t>e</w:t>
        </w:r>
      </w:ins>
    </w:p>
    <w:p w14:paraId="1DECFCC9" w14:textId="77777777" w:rsidR="004C2EC8" w:rsidRPr="004C2EC8" w:rsidRDefault="002F2F9D">
      <w:pPr>
        <w:pStyle w:val="BodyText"/>
        <w:numPr>
          <w:ilvl w:val="0"/>
          <w:numId w:val="14"/>
        </w:numPr>
        <w:spacing w:before="100"/>
        <w:ind w:left="360"/>
        <w:rPr>
          <w:ins w:id="1012" w:author="Eric Wetzel" w:date="2024-04-02T13:48:00Z"/>
          <w:rFonts w:asciiTheme="minorHAnsi" w:hAnsiTheme="minorHAnsi" w:cstheme="minorHAnsi"/>
          <w:rPrChange w:id="1013" w:author="Eric Wetzel" w:date="2024-04-02T13:48:00Z">
            <w:rPr>
              <w:ins w:id="1014" w:author="Eric Wetzel" w:date="2024-04-02T13:48:00Z"/>
              <w:rFonts w:asciiTheme="minorHAnsi" w:hAnsiTheme="minorHAnsi" w:cstheme="minorHAnsi"/>
              <w:b/>
              <w:bCs/>
            </w:rPr>
          </w:rPrChange>
        </w:rPr>
        <w:pPrChange w:id="1015" w:author="Eric Wetzel" w:date="2024-04-02T13:49:00Z">
          <w:pPr>
            <w:pStyle w:val="BodyText"/>
            <w:numPr>
              <w:numId w:val="14"/>
            </w:numPr>
            <w:ind w:left="360"/>
          </w:pPr>
        </w:pPrChange>
      </w:pPr>
      <w:ins w:id="1016" w:author="Eric Wetzel" w:date="2024-03-15T10:31:00Z">
        <w:r w:rsidRPr="00986378">
          <w:rPr>
            <w:rFonts w:asciiTheme="minorHAnsi" w:hAnsiTheme="minorHAnsi" w:cstheme="minorHAnsi"/>
            <w:b/>
            <w:bCs/>
            <w:rPrChange w:id="1017" w:author="Eric Wetzel" w:date="2024-04-02T13:46:00Z">
              <w:rPr>
                <w:b/>
                <w:bCs/>
              </w:rPr>
            </w:rPrChange>
          </w:rPr>
          <w:t>Programming</w:t>
        </w:r>
      </w:ins>
      <w:ins w:id="1018" w:author="Eric Wetzel" w:date="2024-03-15T15:17:00Z">
        <w:r w:rsidR="00A75B17" w:rsidRPr="00986378">
          <w:rPr>
            <w:rFonts w:asciiTheme="minorHAnsi" w:hAnsiTheme="minorHAnsi" w:cstheme="minorHAnsi"/>
            <w:b/>
            <w:bCs/>
            <w:rPrChange w:id="1019" w:author="Eric Wetzel" w:date="2024-04-02T13:46:00Z">
              <w:rPr>
                <w:b/>
                <w:bCs/>
              </w:rPr>
            </w:rPrChange>
          </w:rPr>
          <w:t xml:space="preserve"> and </w:t>
        </w:r>
      </w:ins>
      <w:ins w:id="1020" w:author="Eric Wetzel" w:date="2024-03-15T10:31:00Z">
        <w:r w:rsidRPr="00986378">
          <w:rPr>
            <w:rFonts w:asciiTheme="minorHAnsi" w:hAnsiTheme="minorHAnsi" w:cstheme="minorHAnsi"/>
            <w:b/>
            <w:bCs/>
            <w:rPrChange w:id="1021" w:author="Eric Wetzel" w:date="2024-04-02T13:46:00Z">
              <w:rPr>
                <w:b/>
                <w:bCs/>
              </w:rPr>
            </w:rPrChange>
          </w:rPr>
          <w:t xml:space="preserve">Data </w:t>
        </w:r>
      </w:ins>
      <w:ins w:id="1022" w:author="Eric Wetzel" w:date="2024-03-15T15:17:00Z">
        <w:r w:rsidR="00A75B17" w:rsidRPr="00986378">
          <w:rPr>
            <w:rFonts w:asciiTheme="minorHAnsi" w:hAnsiTheme="minorHAnsi" w:cstheme="minorHAnsi"/>
            <w:b/>
            <w:bCs/>
            <w:rPrChange w:id="1023" w:author="Eric Wetzel" w:date="2024-04-02T13:46:00Z">
              <w:rPr>
                <w:b/>
                <w:bCs/>
              </w:rPr>
            </w:rPrChange>
          </w:rPr>
          <w:t>Processin</w:t>
        </w:r>
      </w:ins>
      <w:ins w:id="1024" w:author="Eric Wetzel" w:date="2024-04-02T13:47:00Z">
        <w:r w:rsidR="004C2EC8">
          <w:rPr>
            <w:rFonts w:asciiTheme="minorHAnsi" w:hAnsiTheme="minorHAnsi" w:cstheme="minorHAnsi"/>
            <w:b/>
            <w:bCs/>
          </w:rPr>
          <w:t>g</w:t>
        </w:r>
      </w:ins>
    </w:p>
    <w:p w14:paraId="3D8C8A09" w14:textId="43C0B7B3" w:rsidR="00986378" w:rsidRPr="004C2EC8" w:rsidRDefault="002F2F9D">
      <w:pPr>
        <w:pStyle w:val="BodyText"/>
        <w:ind w:left="360" w:firstLine="0"/>
        <w:rPr>
          <w:ins w:id="1025" w:author="Eric Wetzel" w:date="2024-03-15T10:31:00Z"/>
          <w:rFonts w:asciiTheme="minorHAnsi" w:hAnsiTheme="minorHAnsi" w:cstheme="minorHAnsi"/>
          <w:rPrChange w:id="1026" w:author="Eric Wetzel" w:date="2024-04-02T13:47:00Z">
            <w:rPr>
              <w:ins w:id="1027" w:author="Eric Wetzel" w:date="2024-03-15T10:31:00Z"/>
            </w:rPr>
          </w:rPrChange>
        </w:rPr>
        <w:pPrChange w:id="1028" w:author="Eric Wetzel" w:date="2024-04-02T13:48:00Z">
          <w:pPr>
            <w:pStyle w:val="BodyText"/>
            <w:numPr>
              <w:numId w:val="9"/>
            </w:numPr>
            <w:spacing w:before="99"/>
            <w:ind w:left="720" w:right="461"/>
          </w:pPr>
        </w:pPrChange>
      </w:pPr>
      <w:ins w:id="1029" w:author="Eric Wetzel" w:date="2024-03-15T10:31:00Z">
        <w:r w:rsidRPr="004C2EC8">
          <w:rPr>
            <w:rFonts w:asciiTheme="minorHAnsi" w:hAnsiTheme="minorHAnsi" w:cstheme="minorHAnsi"/>
            <w:rPrChange w:id="1030" w:author="Eric Wetzel" w:date="2024-04-02T13:47:00Z">
              <w:rPr/>
            </w:rPrChange>
          </w:rPr>
          <w:t xml:space="preserve">Python, Pandas, </w:t>
        </w:r>
      </w:ins>
      <w:proofErr w:type="spellStart"/>
      <w:ins w:id="1031" w:author="Eric Wetzel" w:date="2024-03-15T10:39:00Z">
        <w:r w:rsidRPr="004C2EC8">
          <w:rPr>
            <w:rFonts w:asciiTheme="minorHAnsi" w:hAnsiTheme="minorHAnsi" w:cstheme="minorHAnsi"/>
            <w:rPrChange w:id="1032" w:author="Eric Wetzel" w:date="2024-04-02T13:47:00Z">
              <w:rPr/>
            </w:rPrChange>
          </w:rPr>
          <w:t>Jup</w:t>
        </w:r>
      </w:ins>
      <w:ins w:id="1033" w:author="Eric Wetzel" w:date="2024-03-15T11:21:00Z">
        <w:r w:rsidR="00D32ADE" w:rsidRPr="004C2EC8">
          <w:rPr>
            <w:rFonts w:asciiTheme="minorHAnsi" w:hAnsiTheme="minorHAnsi" w:cstheme="minorHAnsi"/>
            <w:rPrChange w:id="1034" w:author="Eric Wetzel" w:date="2024-04-02T13:47:00Z">
              <w:rPr/>
            </w:rPrChange>
          </w:rPr>
          <w:t>y</w:t>
        </w:r>
      </w:ins>
      <w:ins w:id="1035" w:author="Eric Wetzel" w:date="2024-03-15T10:39:00Z">
        <w:r w:rsidRPr="004C2EC8">
          <w:rPr>
            <w:rFonts w:asciiTheme="minorHAnsi" w:hAnsiTheme="minorHAnsi" w:cstheme="minorHAnsi"/>
            <w:rPrChange w:id="1036" w:author="Eric Wetzel" w:date="2024-04-02T13:47:00Z">
              <w:rPr/>
            </w:rPrChange>
          </w:rPr>
          <w:t>ter</w:t>
        </w:r>
        <w:proofErr w:type="spellEnd"/>
        <w:r w:rsidRPr="004C2EC8">
          <w:rPr>
            <w:rFonts w:asciiTheme="minorHAnsi" w:hAnsiTheme="minorHAnsi" w:cstheme="minorHAnsi"/>
            <w:rPrChange w:id="1037" w:author="Eric Wetzel" w:date="2024-04-02T13:47:00Z">
              <w:rPr/>
            </w:rPrChange>
          </w:rPr>
          <w:t xml:space="preserve"> Notebooks, </w:t>
        </w:r>
      </w:ins>
      <w:ins w:id="1038" w:author="Eric Wetzel" w:date="2024-03-15T10:31:00Z">
        <w:r w:rsidRPr="004C2EC8">
          <w:rPr>
            <w:rFonts w:asciiTheme="minorHAnsi" w:hAnsiTheme="minorHAnsi" w:cstheme="minorHAnsi"/>
            <w:rPrChange w:id="1039" w:author="Eric Wetzel" w:date="2024-04-02T13:47:00Z">
              <w:rPr/>
            </w:rPrChange>
          </w:rPr>
          <w:t xml:space="preserve">NumPy, SciPy, </w:t>
        </w:r>
      </w:ins>
      <w:ins w:id="1040" w:author="Eric Wetzel" w:date="2024-04-02T14:17:00Z">
        <w:r w:rsidR="00F2038A">
          <w:rPr>
            <w:rFonts w:asciiTheme="minorHAnsi" w:hAnsiTheme="minorHAnsi" w:cstheme="minorHAnsi"/>
          </w:rPr>
          <w:t>Visual Basic for Applications (</w:t>
        </w:r>
      </w:ins>
      <w:ins w:id="1041" w:author="Eric Wetzel" w:date="2024-03-15T10:31:00Z">
        <w:r w:rsidRPr="004C2EC8">
          <w:rPr>
            <w:rFonts w:asciiTheme="minorHAnsi" w:hAnsiTheme="minorHAnsi" w:cstheme="minorHAnsi"/>
            <w:rPrChange w:id="1042" w:author="Eric Wetzel" w:date="2024-04-02T13:47:00Z">
              <w:rPr/>
            </w:rPrChange>
          </w:rPr>
          <w:t>VBA</w:t>
        </w:r>
      </w:ins>
      <w:ins w:id="1043" w:author="Eric Wetzel" w:date="2024-04-02T14:17:00Z">
        <w:r w:rsidR="00F2038A">
          <w:rPr>
            <w:rFonts w:asciiTheme="minorHAnsi" w:hAnsiTheme="minorHAnsi" w:cstheme="minorHAnsi"/>
          </w:rPr>
          <w:t>)</w:t>
        </w:r>
      </w:ins>
    </w:p>
    <w:p w14:paraId="42AF203E" w14:textId="77777777" w:rsidR="004C2EC8" w:rsidRPr="004C2EC8" w:rsidRDefault="002F2F9D">
      <w:pPr>
        <w:pStyle w:val="BodyText"/>
        <w:numPr>
          <w:ilvl w:val="0"/>
          <w:numId w:val="14"/>
        </w:numPr>
        <w:spacing w:before="100"/>
        <w:ind w:left="360"/>
        <w:rPr>
          <w:ins w:id="1044" w:author="Eric Wetzel" w:date="2024-04-02T13:48:00Z"/>
          <w:rFonts w:asciiTheme="minorHAnsi" w:hAnsiTheme="minorHAnsi" w:cstheme="minorHAnsi"/>
          <w:rPrChange w:id="1045" w:author="Eric Wetzel" w:date="2024-04-02T13:48:00Z">
            <w:rPr>
              <w:ins w:id="1046" w:author="Eric Wetzel" w:date="2024-04-02T13:48:00Z"/>
              <w:rFonts w:asciiTheme="minorHAnsi" w:hAnsiTheme="minorHAnsi" w:cstheme="minorHAnsi"/>
              <w:b/>
              <w:bCs/>
            </w:rPr>
          </w:rPrChange>
        </w:rPr>
        <w:pPrChange w:id="1047" w:author="Eric Wetzel" w:date="2024-04-02T13:49:00Z">
          <w:pPr>
            <w:pStyle w:val="BodyText"/>
            <w:numPr>
              <w:numId w:val="14"/>
            </w:numPr>
            <w:ind w:left="360"/>
          </w:pPr>
        </w:pPrChange>
      </w:pPr>
      <w:ins w:id="1048" w:author="Eric Wetzel" w:date="2024-03-15T10:32:00Z">
        <w:r w:rsidRPr="00986378">
          <w:rPr>
            <w:rFonts w:asciiTheme="minorHAnsi" w:hAnsiTheme="minorHAnsi" w:cstheme="minorHAnsi"/>
            <w:b/>
            <w:bCs/>
            <w:rPrChange w:id="1049" w:author="Eric Wetzel" w:date="2024-04-02T13:46:00Z">
              <w:rPr>
                <w:b/>
                <w:bCs/>
              </w:rPr>
            </w:rPrChange>
          </w:rPr>
          <w:t>Web Scrapin</w:t>
        </w:r>
      </w:ins>
      <w:ins w:id="1050" w:author="Eric Wetzel" w:date="2024-04-02T13:47:00Z">
        <w:r w:rsidR="004C2EC8">
          <w:rPr>
            <w:rFonts w:asciiTheme="minorHAnsi" w:hAnsiTheme="minorHAnsi" w:cstheme="minorHAnsi"/>
            <w:b/>
            <w:bCs/>
          </w:rPr>
          <w:t>g</w:t>
        </w:r>
      </w:ins>
    </w:p>
    <w:p w14:paraId="4A082B92" w14:textId="67FBD1DE" w:rsidR="00986378" w:rsidRPr="004C2EC8" w:rsidRDefault="002F2F9D">
      <w:pPr>
        <w:pStyle w:val="BodyText"/>
        <w:ind w:left="360" w:firstLine="0"/>
        <w:rPr>
          <w:ins w:id="1051" w:author="Eric Wetzel" w:date="2024-03-20T13:23:00Z"/>
          <w:rFonts w:asciiTheme="minorHAnsi" w:hAnsiTheme="minorHAnsi" w:cstheme="minorHAnsi"/>
          <w:rPrChange w:id="1052" w:author="Eric Wetzel" w:date="2024-04-02T13:47:00Z">
            <w:rPr>
              <w:ins w:id="1053" w:author="Eric Wetzel" w:date="2024-03-20T13:23:00Z"/>
            </w:rPr>
          </w:rPrChange>
        </w:rPr>
        <w:pPrChange w:id="1054" w:author="Eric Wetzel" w:date="2024-04-02T13:48:00Z">
          <w:pPr>
            <w:pStyle w:val="BodyText"/>
            <w:numPr>
              <w:numId w:val="9"/>
            </w:numPr>
            <w:spacing w:before="99"/>
            <w:ind w:left="720"/>
          </w:pPr>
        </w:pPrChange>
      </w:pPr>
      <w:ins w:id="1055" w:author="Eric Wetzel" w:date="2024-03-15T10:34:00Z">
        <w:r w:rsidRPr="004C2EC8">
          <w:rPr>
            <w:rFonts w:asciiTheme="minorHAnsi" w:hAnsiTheme="minorHAnsi" w:cstheme="minorHAnsi"/>
            <w:rPrChange w:id="1056" w:author="Eric Wetzel" w:date="2024-04-02T13:47:00Z">
              <w:rPr/>
            </w:rPrChange>
          </w:rPr>
          <w:t>Beautiful</w:t>
        </w:r>
        <w:r w:rsidRPr="004C2EC8">
          <w:rPr>
            <w:rFonts w:asciiTheme="minorHAnsi" w:hAnsiTheme="minorHAnsi" w:cstheme="minorHAnsi"/>
            <w:spacing w:val="-5"/>
            <w:rPrChange w:id="1057" w:author="Eric Wetzel" w:date="2024-04-02T13:47:00Z">
              <w:rPr>
                <w:spacing w:val="-5"/>
              </w:rPr>
            </w:rPrChange>
          </w:rPr>
          <w:t xml:space="preserve"> </w:t>
        </w:r>
        <w:r w:rsidRPr="004C2EC8">
          <w:rPr>
            <w:rFonts w:asciiTheme="minorHAnsi" w:hAnsiTheme="minorHAnsi" w:cstheme="minorHAnsi"/>
            <w:rPrChange w:id="1058" w:author="Eric Wetzel" w:date="2024-04-02T13:47:00Z">
              <w:rPr/>
            </w:rPrChange>
          </w:rPr>
          <w:t>Soup, Selenium</w:t>
        </w:r>
      </w:ins>
    </w:p>
    <w:p w14:paraId="13A31A33" w14:textId="77777777" w:rsidR="004C2EC8" w:rsidRPr="004C2EC8" w:rsidRDefault="00B80A86">
      <w:pPr>
        <w:pStyle w:val="BodyText"/>
        <w:numPr>
          <w:ilvl w:val="0"/>
          <w:numId w:val="14"/>
        </w:numPr>
        <w:spacing w:before="100"/>
        <w:ind w:left="360"/>
        <w:rPr>
          <w:ins w:id="1059" w:author="Eric Wetzel" w:date="2024-04-02T13:48:00Z"/>
          <w:rFonts w:asciiTheme="minorHAnsi" w:hAnsiTheme="minorHAnsi" w:cstheme="minorHAnsi"/>
          <w:rPrChange w:id="1060" w:author="Eric Wetzel" w:date="2024-04-02T13:48:00Z">
            <w:rPr>
              <w:ins w:id="1061" w:author="Eric Wetzel" w:date="2024-04-02T13:48:00Z"/>
              <w:rFonts w:asciiTheme="minorHAnsi" w:hAnsiTheme="minorHAnsi" w:cstheme="minorHAnsi"/>
              <w:b/>
              <w:bCs/>
            </w:rPr>
          </w:rPrChange>
        </w:rPr>
        <w:pPrChange w:id="1062" w:author="Eric Wetzel" w:date="2024-04-02T13:49:00Z">
          <w:pPr>
            <w:pStyle w:val="BodyText"/>
            <w:numPr>
              <w:numId w:val="14"/>
            </w:numPr>
            <w:ind w:left="360"/>
          </w:pPr>
        </w:pPrChange>
      </w:pPr>
      <w:ins w:id="1063" w:author="Eric Wetzel" w:date="2024-03-20T13:23:00Z">
        <w:r w:rsidRPr="00986378">
          <w:rPr>
            <w:rFonts w:asciiTheme="minorHAnsi" w:hAnsiTheme="minorHAnsi" w:cstheme="minorHAnsi"/>
            <w:b/>
            <w:bCs/>
            <w:rPrChange w:id="1064" w:author="Eric Wetzel" w:date="2024-04-02T13:46:00Z">
              <w:rPr>
                <w:b/>
                <w:bCs/>
              </w:rPr>
            </w:rPrChange>
          </w:rPr>
          <w:t>Machine Learnin</w:t>
        </w:r>
      </w:ins>
      <w:ins w:id="1065" w:author="Eric Wetzel" w:date="2024-04-02T13:47:00Z">
        <w:r w:rsidR="004C2EC8">
          <w:rPr>
            <w:rFonts w:asciiTheme="minorHAnsi" w:hAnsiTheme="minorHAnsi" w:cstheme="minorHAnsi"/>
            <w:b/>
            <w:bCs/>
          </w:rPr>
          <w:t>g</w:t>
        </w:r>
      </w:ins>
    </w:p>
    <w:p w14:paraId="202CC3ED" w14:textId="41C3E7DE" w:rsidR="00B80A86" w:rsidRPr="004C2EC8" w:rsidRDefault="00B80A86">
      <w:pPr>
        <w:pStyle w:val="BodyText"/>
        <w:ind w:left="360" w:firstLine="0"/>
        <w:rPr>
          <w:ins w:id="1066" w:author="Eric Wetzel" w:date="2024-03-20T13:23:00Z"/>
          <w:rFonts w:asciiTheme="minorHAnsi" w:hAnsiTheme="minorHAnsi" w:cstheme="minorHAnsi"/>
          <w:rPrChange w:id="1067" w:author="Eric Wetzel" w:date="2024-04-02T13:47:00Z">
            <w:rPr>
              <w:ins w:id="1068" w:author="Eric Wetzel" w:date="2024-03-20T13:23:00Z"/>
            </w:rPr>
          </w:rPrChange>
        </w:rPr>
        <w:pPrChange w:id="1069" w:author="Eric Wetzel" w:date="2024-04-02T13:48:00Z">
          <w:pPr>
            <w:pStyle w:val="BodyText"/>
            <w:numPr>
              <w:numId w:val="9"/>
            </w:numPr>
            <w:spacing w:before="99"/>
            <w:ind w:left="720"/>
          </w:pPr>
        </w:pPrChange>
      </w:pPr>
      <w:ins w:id="1070" w:author="Eric Wetzel" w:date="2024-03-20T13:23:00Z">
        <w:r w:rsidRPr="004C2EC8">
          <w:rPr>
            <w:rFonts w:asciiTheme="minorHAnsi" w:hAnsiTheme="minorHAnsi" w:cstheme="minorHAnsi"/>
            <w:rPrChange w:id="1071" w:author="Eric Wetzel" w:date="2024-04-02T13:47:00Z">
              <w:rPr/>
            </w:rPrChange>
          </w:rPr>
          <w:t xml:space="preserve">Multiple Linear Regression, Logistic Regression, Random Forests, </w:t>
        </w:r>
      </w:ins>
      <w:ins w:id="1072" w:author="Eric Wetzel" w:date="2024-03-20T13:24:00Z">
        <w:r w:rsidRPr="004C2EC8">
          <w:rPr>
            <w:rFonts w:asciiTheme="minorHAnsi" w:hAnsiTheme="minorHAnsi" w:cstheme="minorHAnsi"/>
            <w:rPrChange w:id="1073" w:author="Eric Wetzel" w:date="2024-04-02T13:47:00Z">
              <w:rPr/>
            </w:rPrChange>
          </w:rPr>
          <w:t>Neural Networks, TensorFlow,</w:t>
        </w:r>
      </w:ins>
      <w:ins w:id="1074" w:author="Eric Wetzel" w:date="2024-03-20T13:25:00Z">
        <w:r w:rsidRPr="004C2EC8">
          <w:rPr>
            <w:rFonts w:asciiTheme="minorHAnsi" w:hAnsiTheme="minorHAnsi" w:cstheme="minorHAnsi"/>
            <w:rPrChange w:id="1075" w:author="Eric Wetzel" w:date="2024-04-02T13:47:00Z">
              <w:rPr/>
            </w:rPrChange>
          </w:rPr>
          <w:t xml:space="preserve"> </w:t>
        </w:r>
      </w:ins>
      <w:ins w:id="1076" w:author="Eric Wetzel" w:date="2024-03-20T13:24:00Z">
        <w:r w:rsidRPr="004C2EC8">
          <w:rPr>
            <w:rFonts w:asciiTheme="minorHAnsi" w:hAnsiTheme="minorHAnsi" w:cstheme="minorHAnsi"/>
            <w:rPrChange w:id="1077" w:author="Eric Wetzel" w:date="2024-04-02T13:47:00Z">
              <w:rPr/>
            </w:rPrChange>
          </w:rPr>
          <w:t>K-Means Clustering</w:t>
        </w:r>
      </w:ins>
      <w:ins w:id="1078" w:author="Eric Wetzel" w:date="2024-03-20T13:25:00Z">
        <w:r w:rsidRPr="004C2EC8">
          <w:rPr>
            <w:rFonts w:asciiTheme="minorHAnsi" w:hAnsiTheme="minorHAnsi" w:cstheme="minorHAnsi"/>
            <w:rPrChange w:id="1079" w:author="Eric Wetzel" w:date="2024-04-02T13:47:00Z">
              <w:rPr/>
            </w:rPrChange>
          </w:rPr>
          <w:t xml:space="preserve">, </w:t>
        </w:r>
      </w:ins>
      <w:ins w:id="1080" w:author="Eric Wetzel" w:date="2024-03-20T13:26:00Z">
        <w:r w:rsidRPr="004C2EC8">
          <w:rPr>
            <w:rFonts w:asciiTheme="minorHAnsi" w:hAnsiTheme="minorHAnsi" w:cstheme="minorHAnsi"/>
            <w:rPrChange w:id="1081" w:author="Eric Wetzel" w:date="2024-04-02T13:47:00Z">
              <w:rPr/>
            </w:rPrChange>
          </w:rPr>
          <w:t>S</w:t>
        </w:r>
      </w:ins>
      <w:ins w:id="1082" w:author="Eric Wetzel" w:date="2024-03-20T13:25:00Z">
        <w:r w:rsidRPr="004C2EC8">
          <w:rPr>
            <w:rFonts w:asciiTheme="minorHAnsi" w:hAnsiTheme="minorHAnsi" w:cstheme="minorHAnsi"/>
            <w:rPrChange w:id="1083" w:author="Eric Wetzel" w:date="2024-04-02T13:47:00Z">
              <w:rPr/>
            </w:rPrChange>
          </w:rPr>
          <w:t>cikit-</w:t>
        </w:r>
      </w:ins>
      <w:ins w:id="1084" w:author="Eric Wetzel" w:date="2024-03-20T13:26:00Z">
        <w:r w:rsidRPr="004C2EC8">
          <w:rPr>
            <w:rFonts w:asciiTheme="minorHAnsi" w:hAnsiTheme="minorHAnsi" w:cstheme="minorHAnsi"/>
            <w:rPrChange w:id="1085" w:author="Eric Wetzel" w:date="2024-04-02T13:47:00Z">
              <w:rPr/>
            </w:rPrChange>
          </w:rPr>
          <w:t>L</w:t>
        </w:r>
      </w:ins>
      <w:ins w:id="1086" w:author="Eric Wetzel" w:date="2024-03-20T13:25:00Z">
        <w:r w:rsidRPr="004C2EC8">
          <w:rPr>
            <w:rFonts w:asciiTheme="minorHAnsi" w:hAnsiTheme="minorHAnsi" w:cstheme="minorHAnsi"/>
            <w:rPrChange w:id="1087" w:author="Eric Wetzel" w:date="2024-04-02T13:47:00Z">
              <w:rPr/>
            </w:rPrChange>
          </w:rPr>
          <w:t>earn</w:t>
        </w:r>
      </w:ins>
    </w:p>
    <w:p w14:paraId="18FAA2C6" w14:textId="34A7826D" w:rsidR="002F2F9D" w:rsidRPr="00BA1FFC" w:rsidDel="005549AA" w:rsidRDefault="002F2F9D" w:rsidP="00C4643E">
      <w:pPr>
        <w:pStyle w:val="BodyText"/>
        <w:ind w:left="0" w:firstLine="0"/>
        <w:rPr>
          <w:del w:id="1088" w:author="Eric Wetzel" w:date="2024-03-15T10:27:00Z"/>
          <w:rFonts w:asciiTheme="minorHAnsi" w:hAnsiTheme="minorHAnsi" w:cstheme="minorHAnsi"/>
          <w:b/>
          <w:bCs/>
          <w:rPrChange w:id="1089" w:author="Eric Wetzel" w:date="2024-04-02T13:27:00Z">
            <w:rPr>
              <w:del w:id="1090" w:author="Eric Wetzel" w:date="2024-03-15T10:27:00Z"/>
              <w:rFonts w:ascii="Arial" w:hAnsi="Arial" w:cs="Arial"/>
              <w:b/>
              <w:bCs/>
            </w:rPr>
          </w:rPrChange>
        </w:rPr>
      </w:pPr>
    </w:p>
    <w:p w14:paraId="225B7FD3" w14:textId="77777777" w:rsidR="006B225A" w:rsidRPr="00BA1FFC" w:rsidRDefault="006B225A">
      <w:pPr>
        <w:pStyle w:val="BodyText"/>
        <w:ind w:left="0" w:firstLine="0"/>
        <w:rPr>
          <w:rFonts w:asciiTheme="minorHAnsi" w:hAnsiTheme="minorHAnsi" w:cstheme="minorHAnsi"/>
          <w:rPrChange w:id="1091" w:author="Eric Wetzel" w:date="2024-04-02T13:27:00Z">
            <w:rPr/>
          </w:rPrChange>
        </w:rPr>
        <w:pPrChange w:id="1092" w:author="Eric Wetzel" w:date="2024-04-02T13:16:00Z">
          <w:pPr/>
        </w:pPrChange>
      </w:pPr>
    </w:p>
    <w:p w14:paraId="33D7EDFD" w14:textId="77777777" w:rsidR="006B225A" w:rsidRPr="006E3EC9" w:rsidRDefault="006B225A">
      <w:pPr>
        <w:pStyle w:val="Heading1"/>
        <w:spacing w:after="100"/>
        <w:ind w:left="0"/>
        <w:rPr>
          <w:rFonts w:asciiTheme="minorHAnsi" w:hAnsiTheme="minorHAnsi" w:cstheme="minorHAnsi"/>
          <w:sz w:val="28"/>
          <w:szCs w:val="28"/>
          <w:rPrChange w:id="1093" w:author="Eric Wetzel" w:date="2024-04-09T18:52:00Z">
            <w:rPr/>
          </w:rPrChange>
        </w:rPr>
        <w:pPrChange w:id="1094" w:author="Eric Wetzel" w:date="2024-04-02T13:38:00Z">
          <w:pPr>
            <w:pStyle w:val="Heading1"/>
            <w:ind w:left="0"/>
          </w:pPr>
        </w:pPrChange>
      </w:pPr>
      <w:r w:rsidRPr="006E3EC9">
        <w:rPr>
          <w:rFonts w:asciiTheme="minorHAnsi" w:hAnsiTheme="minorHAnsi" w:cstheme="minorHAnsi"/>
          <w:spacing w:val="-2"/>
          <w:sz w:val="28"/>
          <w:szCs w:val="28"/>
          <w:rPrChange w:id="1095" w:author="Eric Wetzel" w:date="2024-04-09T18:52:00Z">
            <w:rPr>
              <w:spacing w:val="-2"/>
            </w:rPr>
          </w:rPrChange>
        </w:rPr>
        <w:t>Education</w:t>
      </w:r>
    </w:p>
    <w:p w14:paraId="7DD1DF85" w14:textId="77777777" w:rsidR="006B225A" w:rsidRPr="00BA1FFC" w:rsidRDefault="006B225A">
      <w:pPr>
        <w:tabs>
          <w:tab w:val="left" w:pos="819"/>
        </w:tabs>
        <w:rPr>
          <w:rFonts w:asciiTheme="minorHAnsi" w:hAnsiTheme="minorHAnsi" w:cstheme="minorHAnsi"/>
          <w:rPrChange w:id="1096" w:author="Eric Wetzel" w:date="2024-04-02T13:27:00Z">
            <w:rPr/>
          </w:rPrChange>
        </w:rPr>
        <w:pPrChange w:id="1097" w:author="Eric Wetzel" w:date="2024-04-02T13:16:00Z">
          <w:pPr>
            <w:pStyle w:val="ListParagraph"/>
            <w:numPr>
              <w:numId w:val="5"/>
            </w:numPr>
            <w:tabs>
              <w:tab w:val="left" w:pos="819"/>
            </w:tabs>
            <w:spacing w:before="99"/>
            <w:ind w:left="720"/>
          </w:pPr>
        </w:pPrChange>
      </w:pPr>
      <w:r w:rsidRPr="00BA1FFC">
        <w:rPr>
          <w:rFonts w:asciiTheme="minorHAnsi" w:hAnsiTheme="minorHAnsi" w:cstheme="minorHAnsi"/>
          <w:rPrChange w:id="1098" w:author="Eric Wetzel" w:date="2024-04-02T13:27:00Z">
            <w:rPr/>
          </w:rPrChange>
        </w:rPr>
        <w:t>Bachelor</w:t>
      </w:r>
      <w:r w:rsidRPr="00BA1FFC">
        <w:rPr>
          <w:rFonts w:asciiTheme="minorHAnsi" w:hAnsiTheme="minorHAnsi" w:cstheme="minorHAnsi"/>
          <w:spacing w:val="-10"/>
          <w:rPrChange w:id="1099" w:author="Eric Wetzel" w:date="2024-04-02T13:27:00Z">
            <w:rPr>
              <w:spacing w:val="-10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100" w:author="Eric Wetzel" w:date="2024-04-02T13:27:00Z">
            <w:rPr/>
          </w:rPrChange>
        </w:rPr>
        <w:t>of</w:t>
      </w:r>
      <w:r w:rsidRPr="00BA1FFC">
        <w:rPr>
          <w:rFonts w:asciiTheme="minorHAnsi" w:hAnsiTheme="minorHAnsi" w:cstheme="minorHAnsi"/>
          <w:spacing w:val="-7"/>
          <w:rPrChange w:id="1101" w:author="Eric Wetzel" w:date="2024-04-02T13:27:00Z">
            <w:rPr>
              <w:spacing w:val="-7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102" w:author="Eric Wetzel" w:date="2024-04-02T13:27:00Z">
            <w:rPr/>
          </w:rPrChange>
        </w:rPr>
        <w:t>Arts</w:t>
      </w:r>
      <w:r w:rsidRPr="00BA1FFC">
        <w:rPr>
          <w:rFonts w:asciiTheme="minorHAnsi" w:hAnsiTheme="minorHAnsi" w:cstheme="minorHAnsi"/>
          <w:spacing w:val="-7"/>
          <w:rPrChange w:id="1103" w:author="Eric Wetzel" w:date="2024-04-02T13:27:00Z">
            <w:rPr>
              <w:spacing w:val="-7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104" w:author="Eric Wetzel" w:date="2024-04-02T13:27:00Z">
            <w:rPr/>
          </w:rPrChange>
        </w:rPr>
        <w:t>in</w:t>
      </w:r>
      <w:r w:rsidRPr="00BA1FFC">
        <w:rPr>
          <w:rFonts w:asciiTheme="minorHAnsi" w:hAnsiTheme="minorHAnsi" w:cstheme="minorHAnsi"/>
          <w:spacing w:val="-7"/>
          <w:rPrChange w:id="1105" w:author="Eric Wetzel" w:date="2024-04-02T13:27:00Z">
            <w:rPr>
              <w:spacing w:val="-7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106" w:author="Eric Wetzel" w:date="2024-04-02T13:27:00Z">
            <w:rPr/>
          </w:rPrChange>
        </w:rPr>
        <w:t>English</w:t>
      </w:r>
      <w:r w:rsidRPr="00BA1FFC">
        <w:rPr>
          <w:rFonts w:asciiTheme="minorHAnsi" w:hAnsiTheme="minorHAnsi" w:cstheme="minorHAnsi"/>
          <w:spacing w:val="-7"/>
          <w:rPrChange w:id="1107" w:author="Eric Wetzel" w:date="2024-04-02T13:27:00Z">
            <w:rPr>
              <w:spacing w:val="-7"/>
            </w:rPr>
          </w:rPrChange>
        </w:rPr>
        <w:t xml:space="preserve">, </w:t>
      </w:r>
      <w:r w:rsidRPr="00BA1FFC">
        <w:rPr>
          <w:rFonts w:asciiTheme="minorHAnsi" w:hAnsiTheme="minorHAnsi" w:cstheme="minorHAnsi"/>
          <w:rPrChange w:id="1108" w:author="Eric Wetzel" w:date="2024-04-02T13:27:00Z">
            <w:rPr/>
          </w:rPrChange>
        </w:rPr>
        <w:t>Trinity</w:t>
      </w:r>
      <w:r w:rsidRPr="00BA1FFC">
        <w:rPr>
          <w:rFonts w:asciiTheme="minorHAnsi" w:hAnsiTheme="minorHAnsi" w:cstheme="minorHAnsi"/>
          <w:spacing w:val="-7"/>
          <w:rPrChange w:id="1109" w:author="Eric Wetzel" w:date="2024-04-02T13:27:00Z">
            <w:rPr>
              <w:spacing w:val="-7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110" w:author="Eric Wetzel" w:date="2024-04-02T13:27:00Z">
            <w:rPr/>
          </w:rPrChange>
        </w:rPr>
        <w:t>University | San Antonio</w:t>
      </w:r>
    </w:p>
    <w:p w14:paraId="7778DEA2" w14:textId="77777777" w:rsidR="006B225A" w:rsidRPr="00BA1FFC" w:rsidRDefault="006B225A">
      <w:pPr>
        <w:tabs>
          <w:tab w:val="left" w:pos="819"/>
        </w:tabs>
        <w:rPr>
          <w:rFonts w:asciiTheme="minorHAnsi" w:hAnsiTheme="minorHAnsi" w:cstheme="minorHAnsi"/>
          <w:rPrChange w:id="1111" w:author="Eric Wetzel" w:date="2024-04-02T13:27:00Z">
            <w:rPr/>
          </w:rPrChange>
        </w:rPr>
        <w:pPrChange w:id="1112" w:author="Eric Wetzel" w:date="2024-04-02T13:16:00Z">
          <w:pPr>
            <w:pStyle w:val="ListParagraph"/>
            <w:numPr>
              <w:numId w:val="5"/>
            </w:numPr>
            <w:tabs>
              <w:tab w:val="left" w:pos="819"/>
            </w:tabs>
            <w:ind w:left="720"/>
          </w:pPr>
        </w:pPrChange>
      </w:pPr>
      <w:r w:rsidRPr="00BA1FFC">
        <w:rPr>
          <w:rFonts w:asciiTheme="minorHAnsi" w:hAnsiTheme="minorHAnsi" w:cstheme="minorHAnsi"/>
          <w:rPrChange w:id="1113" w:author="Eric Wetzel" w:date="2024-04-02T13:27:00Z">
            <w:rPr/>
          </w:rPrChange>
        </w:rPr>
        <w:t>Senior</w:t>
      </w:r>
      <w:r w:rsidRPr="00BA1FFC">
        <w:rPr>
          <w:rFonts w:asciiTheme="minorHAnsi" w:hAnsiTheme="minorHAnsi" w:cstheme="minorHAnsi"/>
          <w:spacing w:val="-11"/>
          <w:rPrChange w:id="1114" w:author="Eric Wetzel" w:date="2024-04-02T13:27:00Z">
            <w:rPr>
              <w:spacing w:val="-11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115" w:author="Eric Wetzel" w:date="2024-04-02T13:27:00Z">
            <w:rPr/>
          </w:rPrChange>
        </w:rPr>
        <w:t>Seminars</w:t>
      </w:r>
      <w:r w:rsidRPr="00BA1FFC">
        <w:rPr>
          <w:rFonts w:asciiTheme="minorHAnsi" w:hAnsiTheme="minorHAnsi" w:cstheme="minorHAnsi"/>
          <w:spacing w:val="-9"/>
          <w:rPrChange w:id="1116" w:author="Eric Wetzel" w:date="2024-04-02T13:27:00Z">
            <w:rPr>
              <w:spacing w:val="-9"/>
            </w:rPr>
          </w:rPrChange>
        </w:rPr>
        <w:t xml:space="preserve">, </w:t>
      </w:r>
      <w:r w:rsidRPr="00BA1FFC">
        <w:rPr>
          <w:rFonts w:asciiTheme="minorHAnsi" w:hAnsiTheme="minorHAnsi" w:cstheme="minorHAnsi"/>
          <w:rPrChange w:id="1117" w:author="Eric Wetzel" w:date="2024-04-02T13:27:00Z">
            <w:rPr/>
          </w:rPrChange>
        </w:rPr>
        <w:t>St.</w:t>
      </w:r>
      <w:r w:rsidRPr="00BA1FFC">
        <w:rPr>
          <w:rFonts w:asciiTheme="minorHAnsi" w:hAnsiTheme="minorHAnsi" w:cstheme="minorHAnsi"/>
          <w:spacing w:val="-8"/>
          <w:rPrChange w:id="1118" w:author="Eric Wetzel" w:date="2024-04-02T13:27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119" w:author="Eric Wetzel" w:date="2024-04-02T13:27:00Z">
            <w:rPr/>
          </w:rPrChange>
        </w:rPr>
        <w:t>John’s</w:t>
      </w:r>
      <w:r w:rsidRPr="00BA1FFC">
        <w:rPr>
          <w:rFonts w:asciiTheme="minorHAnsi" w:hAnsiTheme="minorHAnsi" w:cstheme="minorHAnsi"/>
          <w:spacing w:val="-9"/>
          <w:rPrChange w:id="1120" w:author="Eric Wetzel" w:date="2024-04-02T13:27:00Z">
            <w:rPr>
              <w:spacing w:val="-9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121" w:author="Eric Wetzel" w:date="2024-04-02T13:27:00Z">
            <w:rPr/>
          </w:rPrChange>
        </w:rPr>
        <w:t>College,</w:t>
      </w:r>
      <w:r w:rsidRPr="00BA1FFC">
        <w:rPr>
          <w:rFonts w:asciiTheme="minorHAnsi" w:hAnsiTheme="minorHAnsi" w:cstheme="minorHAnsi"/>
          <w:spacing w:val="-9"/>
          <w:rPrChange w:id="1122" w:author="Eric Wetzel" w:date="2024-04-02T13:27:00Z">
            <w:rPr>
              <w:spacing w:val="-9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123" w:author="Eric Wetzel" w:date="2024-04-02T13:27:00Z">
            <w:rPr/>
          </w:rPrChange>
        </w:rPr>
        <w:t>University</w:t>
      </w:r>
      <w:r w:rsidRPr="00BA1FFC">
        <w:rPr>
          <w:rFonts w:asciiTheme="minorHAnsi" w:hAnsiTheme="minorHAnsi" w:cstheme="minorHAnsi"/>
          <w:spacing w:val="-9"/>
          <w:rPrChange w:id="1124" w:author="Eric Wetzel" w:date="2024-04-02T13:27:00Z">
            <w:rPr>
              <w:spacing w:val="-9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125" w:author="Eric Wetzel" w:date="2024-04-02T13:27:00Z">
            <w:rPr/>
          </w:rPrChange>
        </w:rPr>
        <w:t>of</w:t>
      </w:r>
      <w:r w:rsidRPr="00BA1FFC">
        <w:rPr>
          <w:rFonts w:asciiTheme="minorHAnsi" w:hAnsiTheme="minorHAnsi" w:cstheme="minorHAnsi"/>
          <w:spacing w:val="-8"/>
          <w:rPrChange w:id="1126" w:author="Eric Wetzel" w:date="2024-04-02T13:27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127" w:author="Eric Wetzel" w:date="2024-04-02T13:27:00Z">
            <w:rPr/>
          </w:rPrChange>
        </w:rPr>
        <w:t>Oxford | Oxford, England</w:t>
      </w:r>
    </w:p>
    <w:p w14:paraId="6513E33F" w14:textId="77777777" w:rsidR="005549AA" w:rsidRPr="00BA1FFC" w:rsidRDefault="005549AA" w:rsidP="00C4643E">
      <w:pPr>
        <w:tabs>
          <w:tab w:val="left" w:pos="819"/>
        </w:tabs>
        <w:rPr>
          <w:rFonts w:asciiTheme="minorHAnsi" w:hAnsiTheme="minorHAnsi" w:cstheme="minorHAnsi"/>
          <w:rPrChange w:id="1128" w:author="Eric Wetzel" w:date="2024-04-02T13:27:00Z">
            <w:rPr/>
          </w:rPrChange>
        </w:rPr>
      </w:pPr>
    </w:p>
    <w:p w14:paraId="2C0702CD" w14:textId="4246EA91" w:rsidR="006B225A" w:rsidRPr="006E3EC9" w:rsidRDefault="00D40230">
      <w:pPr>
        <w:pStyle w:val="Heading1"/>
        <w:spacing w:after="100"/>
        <w:ind w:left="0"/>
        <w:rPr>
          <w:rFonts w:asciiTheme="minorHAnsi" w:hAnsiTheme="minorHAnsi" w:cstheme="minorHAnsi"/>
          <w:sz w:val="28"/>
          <w:szCs w:val="28"/>
          <w:rPrChange w:id="1129" w:author="Eric Wetzel" w:date="2024-04-09T18:52:00Z">
            <w:rPr/>
          </w:rPrChange>
        </w:rPr>
        <w:pPrChange w:id="1130" w:author="Eric Wetzel" w:date="2024-04-02T13:38:00Z">
          <w:pPr>
            <w:pStyle w:val="Heading1"/>
            <w:ind w:left="0"/>
          </w:pPr>
        </w:pPrChange>
      </w:pPr>
      <w:ins w:id="1131" w:author="Eric Wetzel" w:date="2024-04-09T15:03:00Z">
        <w:r w:rsidRPr="006E3EC9">
          <w:rPr>
            <w:rFonts w:asciiTheme="minorHAnsi" w:hAnsiTheme="minorHAnsi" w:cstheme="minorHAnsi"/>
            <w:spacing w:val="-2"/>
            <w:sz w:val="28"/>
            <w:szCs w:val="28"/>
          </w:rPr>
          <w:t xml:space="preserve">Professional </w:t>
        </w:r>
      </w:ins>
      <w:del w:id="1132" w:author="Eric Wetzel" w:date="2024-04-02T13:25:00Z">
        <w:r w:rsidR="006B225A" w:rsidRPr="006E3EC9" w:rsidDel="005549AA">
          <w:rPr>
            <w:rFonts w:asciiTheme="minorHAnsi" w:hAnsiTheme="minorHAnsi" w:cstheme="minorHAnsi"/>
            <w:spacing w:val="-2"/>
            <w:sz w:val="28"/>
            <w:szCs w:val="28"/>
            <w:rPrChange w:id="1133" w:author="Eric Wetzel" w:date="2024-04-09T18:52:00Z">
              <w:rPr>
                <w:spacing w:val="-2"/>
              </w:rPr>
            </w:rPrChange>
          </w:rPr>
          <w:delText xml:space="preserve">Professional </w:delText>
        </w:r>
      </w:del>
      <w:r w:rsidR="006B225A" w:rsidRPr="006E3EC9">
        <w:rPr>
          <w:rFonts w:asciiTheme="minorHAnsi" w:hAnsiTheme="minorHAnsi" w:cstheme="minorHAnsi"/>
          <w:spacing w:val="-2"/>
          <w:sz w:val="28"/>
          <w:szCs w:val="28"/>
          <w:rPrChange w:id="1134" w:author="Eric Wetzel" w:date="2024-04-09T18:52:00Z">
            <w:rPr>
              <w:spacing w:val="-2"/>
            </w:rPr>
          </w:rPrChange>
        </w:rPr>
        <w:t>Certifications</w:t>
      </w:r>
    </w:p>
    <w:p w14:paraId="240331F0" w14:textId="359FC826" w:rsidR="006B225A" w:rsidRPr="00BA1FFC" w:rsidDel="00986378" w:rsidRDefault="006B225A">
      <w:pPr>
        <w:tabs>
          <w:tab w:val="left" w:pos="819"/>
        </w:tabs>
        <w:rPr>
          <w:del w:id="1135" w:author="Eric Wetzel" w:date="2024-04-02T13:38:00Z"/>
          <w:rFonts w:asciiTheme="minorHAnsi" w:hAnsiTheme="minorHAnsi" w:cstheme="minorHAnsi"/>
          <w:rPrChange w:id="1136" w:author="Eric Wetzel" w:date="2024-04-02T13:27:00Z">
            <w:rPr>
              <w:del w:id="1137" w:author="Eric Wetzel" w:date="2024-04-02T13:38:00Z"/>
            </w:rPr>
          </w:rPrChange>
        </w:rPr>
        <w:pPrChange w:id="1138" w:author="Eric Wetzel" w:date="2024-04-02T13:16:00Z">
          <w:pPr>
            <w:pStyle w:val="ListParagraph"/>
            <w:numPr>
              <w:numId w:val="6"/>
            </w:numPr>
            <w:tabs>
              <w:tab w:val="left" w:pos="819"/>
            </w:tabs>
            <w:spacing w:before="99"/>
            <w:ind w:left="720"/>
          </w:pPr>
        </w:pPrChange>
      </w:pPr>
      <w:r w:rsidRPr="00BA1FFC">
        <w:rPr>
          <w:rFonts w:asciiTheme="minorHAnsi" w:hAnsiTheme="minorHAnsi" w:cstheme="minorHAnsi"/>
          <w:rPrChange w:id="1139" w:author="Eric Wetzel" w:date="2024-04-02T13:27:00Z">
            <w:rPr/>
          </w:rPrChange>
        </w:rPr>
        <w:t>Certificate</w:t>
      </w:r>
      <w:r w:rsidRPr="00BA1FFC">
        <w:rPr>
          <w:rFonts w:asciiTheme="minorHAnsi" w:hAnsiTheme="minorHAnsi" w:cstheme="minorHAnsi"/>
          <w:spacing w:val="-12"/>
          <w:rPrChange w:id="1140" w:author="Eric Wetzel" w:date="2024-04-02T13:27:00Z">
            <w:rPr>
              <w:spacing w:val="-12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141" w:author="Eric Wetzel" w:date="2024-04-02T13:27:00Z">
            <w:rPr/>
          </w:rPrChange>
        </w:rPr>
        <w:t>in</w:t>
      </w:r>
      <w:r w:rsidRPr="00BA1FFC">
        <w:rPr>
          <w:rFonts w:asciiTheme="minorHAnsi" w:hAnsiTheme="minorHAnsi" w:cstheme="minorHAnsi"/>
          <w:spacing w:val="-10"/>
          <w:rPrChange w:id="1142" w:author="Eric Wetzel" w:date="2024-04-02T13:27:00Z">
            <w:rPr>
              <w:spacing w:val="-10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143" w:author="Eric Wetzel" w:date="2024-04-02T13:27:00Z">
            <w:rPr/>
          </w:rPrChange>
        </w:rPr>
        <w:t>Data</w:t>
      </w:r>
      <w:r w:rsidRPr="00BA1FFC">
        <w:rPr>
          <w:rFonts w:asciiTheme="minorHAnsi" w:hAnsiTheme="minorHAnsi" w:cstheme="minorHAnsi"/>
          <w:spacing w:val="-10"/>
          <w:rPrChange w:id="1144" w:author="Eric Wetzel" w:date="2024-04-02T13:27:00Z">
            <w:rPr>
              <w:spacing w:val="-10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145" w:author="Eric Wetzel" w:date="2024-04-02T13:27:00Z">
            <w:rPr/>
          </w:rPrChange>
        </w:rPr>
        <w:t>Analysis</w:t>
      </w:r>
      <w:r w:rsidRPr="00BA1FFC">
        <w:rPr>
          <w:rFonts w:asciiTheme="minorHAnsi" w:hAnsiTheme="minorHAnsi" w:cstheme="minorHAnsi"/>
          <w:spacing w:val="-10"/>
          <w:rPrChange w:id="1146" w:author="Eric Wetzel" w:date="2024-04-02T13:27:00Z">
            <w:rPr>
              <w:spacing w:val="-10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147" w:author="Eric Wetzel" w:date="2024-04-02T13:27:00Z">
            <w:rPr/>
          </w:rPrChange>
        </w:rPr>
        <w:t>and</w:t>
      </w:r>
      <w:r w:rsidRPr="00BA1FFC">
        <w:rPr>
          <w:rFonts w:asciiTheme="minorHAnsi" w:hAnsiTheme="minorHAnsi" w:cstheme="minorHAnsi"/>
          <w:spacing w:val="-10"/>
          <w:rPrChange w:id="1148" w:author="Eric Wetzel" w:date="2024-04-02T13:27:00Z">
            <w:rPr>
              <w:spacing w:val="-10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149" w:author="Eric Wetzel" w:date="2024-04-02T13:27:00Z">
            <w:rPr/>
          </w:rPrChange>
        </w:rPr>
        <w:t xml:space="preserve">Visualization | McCombs School of Business, The University of Texas at Austin | </w:t>
      </w:r>
      <w:ins w:id="1150" w:author="Eric Wetzel" w:date="2024-04-09T18:48:00Z">
        <w:r w:rsidR="001A5999">
          <w:rPr>
            <w:rFonts w:asciiTheme="minorHAnsi" w:hAnsiTheme="minorHAnsi" w:cstheme="minorHAnsi"/>
          </w:rPr>
          <w:t>03/</w:t>
        </w:r>
      </w:ins>
      <w:r w:rsidRPr="00BA1FFC">
        <w:rPr>
          <w:rFonts w:asciiTheme="minorHAnsi" w:hAnsiTheme="minorHAnsi" w:cstheme="minorHAnsi"/>
          <w:rPrChange w:id="1151" w:author="Eric Wetzel" w:date="2024-04-02T13:27:00Z">
            <w:rPr/>
          </w:rPrChange>
        </w:rPr>
        <w:t xml:space="preserve">2020 </w:t>
      </w:r>
      <w:del w:id="1152" w:author="Eric Wetzel" w:date="2024-04-09T18:48:00Z">
        <w:r w:rsidRPr="00BA1FFC" w:rsidDel="001A5999">
          <w:rPr>
            <w:rFonts w:asciiTheme="minorHAnsi" w:hAnsiTheme="minorHAnsi" w:cstheme="minorHAnsi"/>
            <w:rPrChange w:id="1153" w:author="Eric Wetzel" w:date="2024-04-02T13:27:00Z">
              <w:rPr/>
            </w:rPrChange>
          </w:rPr>
          <w:delText>-</w:delText>
        </w:r>
      </w:del>
      <w:ins w:id="1154" w:author="Eric Wetzel" w:date="2024-04-09T18:48:00Z">
        <w:r w:rsidR="001A5999">
          <w:rPr>
            <w:rFonts w:asciiTheme="minorHAnsi" w:hAnsiTheme="minorHAnsi" w:cstheme="minorHAnsi"/>
          </w:rPr>
          <w:t>–</w:t>
        </w:r>
      </w:ins>
      <w:r w:rsidRPr="00BA1FFC">
        <w:rPr>
          <w:rFonts w:asciiTheme="minorHAnsi" w:hAnsiTheme="minorHAnsi" w:cstheme="minorHAnsi"/>
          <w:rPrChange w:id="1155" w:author="Eric Wetzel" w:date="2024-04-02T13:27:00Z">
            <w:rPr/>
          </w:rPrChange>
        </w:rPr>
        <w:t xml:space="preserve"> </w:t>
      </w:r>
      <w:ins w:id="1156" w:author="Eric Wetzel" w:date="2024-04-09T18:48:00Z">
        <w:r w:rsidR="001A5999">
          <w:rPr>
            <w:rFonts w:asciiTheme="minorHAnsi" w:hAnsiTheme="minorHAnsi" w:cstheme="minorHAnsi"/>
          </w:rPr>
          <w:t>03/</w:t>
        </w:r>
      </w:ins>
      <w:r w:rsidRPr="00BA1FFC">
        <w:rPr>
          <w:rFonts w:asciiTheme="minorHAnsi" w:hAnsiTheme="minorHAnsi" w:cstheme="minorHAnsi"/>
          <w:rPrChange w:id="1157" w:author="Eric Wetzel" w:date="2024-04-02T13:27:00Z">
            <w:rPr/>
          </w:rPrChange>
        </w:rPr>
        <w:t>2021</w:t>
      </w:r>
    </w:p>
    <w:p w14:paraId="299F9842" w14:textId="77777777" w:rsidR="006B225A" w:rsidRPr="00BA1FFC" w:rsidRDefault="006B225A">
      <w:pPr>
        <w:tabs>
          <w:tab w:val="left" w:pos="819"/>
        </w:tabs>
        <w:rPr>
          <w:ins w:id="1158" w:author="Eric Wetzel" w:date="2024-04-02T13:25:00Z"/>
          <w:rPrChange w:id="1159" w:author="Eric Wetzel" w:date="2024-04-02T13:27:00Z">
            <w:rPr>
              <w:ins w:id="1160" w:author="Eric Wetzel" w:date="2024-04-02T13:25:00Z"/>
              <w:rFonts w:ascii="Arial" w:hAnsi="Arial" w:cs="Arial"/>
            </w:rPr>
          </w:rPrChange>
        </w:rPr>
        <w:pPrChange w:id="1161" w:author="Eric Wetzel" w:date="2024-04-02T13:38:00Z">
          <w:pPr>
            <w:pStyle w:val="BodyText"/>
            <w:ind w:left="0" w:firstLine="0"/>
          </w:pPr>
        </w:pPrChange>
      </w:pPr>
    </w:p>
    <w:p w14:paraId="7E6553CB" w14:textId="77777777" w:rsidR="005549AA" w:rsidRPr="00BA1FFC" w:rsidRDefault="005549AA" w:rsidP="00C4643E">
      <w:pPr>
        <w:pStyle w:val="BodyText"/>
        <w:ind w:left="0" w:firstLine="0"/>
        <w:rPr>
          <w:rFonts w:asciiTheme="minorHAnsi" w:hAnsiTheme="minorHAnsi" w:cstheme="minorHAnsi"/>
          <w:rPrChange w:id="1162" w:author="Eric Wetzel" w:date="2024-04-02T13:27:00Z">
            <w:rPr/>
          </w:rPrChange>
        </w:rPr>
      </w:pPr>
    </w:p>
    <w:p w14:paraId="6AA0EE2C" w14:textId="77777777" w:rsidR="006B225A" w:rsidRPr="006E3EC9" w:rsidRDefault="006B225A">
      <w:pPr>
        <w:pStyle w:val="Heading1"/>
        <w:spacing w:after="100"/>
        <w:ind w:left="0"/>
        <w:rPr>
          <w:rFonts w:asciiTheme="minorHAnsi" w:hAnsiTheme="minorHAnsi" w:cstheme="minorHAnsi"/>
          <w:sz w:val="28"/>
          <w:szCs w:val="28"/>
          <w:rPrChange w:id="1163" w:author="Eric Wetzel" w:date="2024-04-09T18:52:00Z">
            <w:rPr/>
          </w:rPrChange>
        </w:rPr>
        <w:pPrChange w:id="1164" w:author="Eric Wetzel" w:date="2024-04-02T13:38:00Z">
          <w:pPr>
            <w:pStyle w:val="Heading1"/>
            <w:ind w:left="0"/>
          </w:pPr>
        </w:pPrChange>
      </w:pPr>
      <w:r w:rsidRPr="006E3EC9">
        <w:rPr>
          <w:rFonts w:asciiTheme="minorHAnsi" w:hAnsiTheme="minorHAnsi" w:cstheme="minorHAnsi"/>
          <w:sz w:val="28"/>
          <w:szCs w:val="28"/>
          <w:rPrChange w:id="1165" w:author="Eric Wetzel" w:date="2024-04-09T18:52:00Z">
            <w:rPr/>
          </w:rPrChange>
        </w:rPr>
        <w:t>Board Memberships</w:t>
      </w:r>
    </w:p>
    <w:p w14:paraId="3ADDF1CA" w14:textId="4AA2FE48" w:rsidR="006B225A" w:rsidRPr="00BA1FFC" w:rsidRDefault="006B225A">
      <w:pPr>
        <w:tabs>
          <w:tab w:val="left" w:pos="819"/>
        </w:tabs>
        <w:rPr>
          <w:rFonts w:asciiTheme="minorHAnsi" w:hAnsiTheme="minorHAnsi" w:cstheme="minorHAnsi"/>
          <w:rPrChange w:id="1166" w:author="Eric Wetzel" w:date="2024-04-02T13:27:00Z">
            <w:rPr/>
          </w:rPrChange>
        </w:rPr>
        <w:pPrChange w:id="1167" w:author="Eric Wetzel" w:date="2024-04-02T13:16:00Z">
          <w:pPr>
            <w:pStyle w:val="ListParagraph"/>
            <w:numPr>
              <w:numId w:val="7"/>
            </w:numPr>
            <w:tabs>
              <w:tab w:val="left" w:pos="819"/>
            </w:tabs>
            <w:spacing w:before="99"/>
            <w:ind w:left="720"/>
          </w:pPr>
        </w:pPrChange>
      </w:pPr>
      <w:r w:rsidRPr="00BA1FFC">
        <w:rPr>
          <w:rFonts w:asciiTheme="minorHAnsi" w:hAnsiTheme="minorHAnsi" w:cstheme="minorHAnsi"/>
          <w:rPrChange w:id="1168" w:author="Eric Wetzel" w:date="2024-04-02T13:27:00Z">
            <w:rPr/>
          </w:rPrChange>
        </w:rPr>
        <w:t>Board</w:t>
      </w:r>
      <w:r w:rsidRPr="00BA1FFC">
        <w:rPr>
          <w:rFonts w:asciiTheme="minorHAnsi" w:hAnsiTheme="minorHAnsi" w:cstheme="minorHAnsi"/>
          <w:spacing w:val="-11"/>
          <w:rPrChange w:id="1169" w:author="Eric Wetzel" w:date="2024-04-02T13:27:00Z">
            <w:rPr>
              <w:spacing w:val="-11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170" w:author="Eric Wetzel" w:date="2024-04-02T13:27:00Z">
            <w:rPr/>
          </w:rPrChange>
        </w:rPr>
        <w:t>of</w:t>
      </w:r>
      <w:r w:rsidRPr="00BA1FFC">
        <w:rPr>
          <w:rFonts w:asciiTheme="minorHAnsi" w:hAnsiTheme="minorHAnsi" w:cstheme="minorHAnsi"/>
          <w:spacing w:val="-8"/>
          <w:rPrChange w:id="1171" w:author="Eric Wetzel" w:date="2024-04-02T13:27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172" w:author="Eric Wetzel" w:date="2024-04-02T13:27:00Z">
            <w:rPr/>
          </w:rPrChange>
        </w:rPr>
        <w:t>Directors</w:t>
      </w:r>
      <w:r w:rsidRPr="00BA1FFC">
        <w:rPr>
          <w:rFonts w:asciiTheme="minorHAnsi" w:hAnsiTheme="minorHAnsi" w:cstheme="minorHAnsi"/>
          <w:spacing w:val="-8"/>
          <w:rPrChange w:id="1173" w:author="Eric Wetzel" w:date="2024-04-02T13:27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174" w:author="Eric Wetzel" w:date="2024-04-02T13:27:00Z">
            <w:rPr/>
          </w:rPrChange>
        </w:rPr>
        <w:t>|</w:t>
      </w:r>
      <w:r w:rsidRPr="00BA1FFC">
        <w:rPr>
          <w:rFonts w:asciiTheme="minorHAnsi" w:hAnsiTheme="minorHAnsi" w:cstheme="minorHAnsi"/>
          <w:spacing w:val="-8"/>
          <w:rPrChange w:id="1175" w:author="Eric Wetzel" w:date="2024-04-02T13:27:00Z">
            <w:rPr>
              <w:spacing w:val="-8"/>
            </w:rPr>
          </w:rPrChange>
        </w:rPr>
        <w:t xml:space="preserve"> </w:t>
      </w:r>
      <w:ins w:id="1176" w:author="Eric Wetzel" w:date="2024-03-15T13:02:00Z">
        <w:r w:rsidR="00D820A2" w:rsidRPr="00BA1FFC">
          <w:rPr>
            <w:rFonts w:asciiTheme="minorHAnsi" w:hAnsiTheme="minorHAnsi" w:cstheme="minorHAnsi"/>
            <w:spacing w:val="-8"/>
            <w:rPrChange w:id="1177" w:author="Eric Wetzel" w:date="2024-04-02T13:27:00Z">
              <w:rPr>
                <w:spacing w:val="-8"/>
              </w:rPr>
            </w:rPrChange>
          </w:rPr>
          <w:t xml:space="preserve">The </w:t>
        </w:r>
      </w:ins>
      <w:r w:rsidRPr="00BA1FFC">
        <w:rPr>
          <w:rFonts w:asciiTheme="minorHAnsi" w:hAnsiTheme="minorHAnsi" w:cstheme="minorHAnsi"/>
          <w:rPrChange w:id="1178" w:author="Eric Wetzel" w:date="2024-04-02T13:27:00Z">
            <w:rPr/>
          </w:rPrChange>
        </w:rPr>
        <w:t>Center</w:t>
      </w:r>
      <w:r w:rsidRPr="00BA1FFC">
        <w:rPr>
          <w:rFonts w:asciiTheme="minorHAnsi" w:hAnsiTheme="minorHAnsi" w:cstheme="minorHAnsi"/>
          <w:spacing w:val="-8"/>
          <w:rPrChange w:id="1179" w:author="Eric Wetzel" w:date="2024-04-02T13:27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180" w:author="Eric Wetzel" w:date="2024-04-02T13:27:00Z">
            <w:rPr/>
          </w:rPrChange>
        </w:rPr>
        <w:t>for</w:t>
      </w:r>
      <w:r w:rsidRPr="00BA1FFC">
        <w:rPr>
          <w:rFonts w:asciiTheme="minorHAnsi" w:hAnsiTheme="minorHAnsi" w:cstheme="minorHAnsi"/>
          <w:spacing w:val="-8"/>
          <w:rPrChange w:id="1181" w:author="Eric Wetzel" w:date="2024-04-02T13:27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182" w:author="Eric Wetzel" w:date="2024-04-02T13:27:00Z">
            <w:rPr/>
          </w:rPrChange>
        </w:rPr>
        <w:t>Austin</w:t>
      </w:r>
      <w:r w:rsidRPr="00BA1FFC">
        <w:rPr>
          <w:rFonts w:asciiTheme="minorHAnsi" w:hAnsiTheme="minorHAnsi" w:cstheme="minorHAnsi"/>
          <w:spacing w:val="-8"/>
          <w:rPrChange w:id="1183" w:author="Eric Wetzel" w:date="2024-04-02T13:27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184" w:author="Eric Wetzel" w:date="2024-04-02T13:27:00Z">
            <w:rPr/>
          </w:rPrChange>
        </w:rPr>
        <w:t>Independent</w:t>
      </w:r>
      <w:r w:rsidRPr="00BA1FFC">
        <w:rPr>
          <w:rFonts w:asciiTheme="minorHAnsi" w:hAnsiTheme="minorHAnsi" w:cstheme="minorHAnsi"/>
          <w:spacing w:val="-9"/>
          <w:rPrChange w:id="1185" w:author="Eric Wetzel" w:date="2024-04-02T13:27:00Z">
            <w:rPr>
              <w:spacing w:val="-9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186" w:author="Eric Wetzel" w:date="2024-04-02T13:27:00Z">
            <w:rPr/>
          </w:rPrChange>
        </w:rPr>
        <w:t>Journalism</w:t>
      </w:r>
      <w:r w:rsidRPr="00BA1FFC">
        <w:rPr>
          <w:rFonts w:asciiTheme="minorHAnsi" w:hAnsiTheme="minorHAnsi" w:cstheme="minorHAnsi"/>
          <w:spacing w:val="-8"/>
          <w:rPrChange w:id="1187" w:author="Eric Wetzel" w:date="2024-04-02T13:27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188" w:author="Eric Wetzel" w:date="2024-04-02T13:27:00Z">
            <w:rPr/>
          </w:rPrChange>
        </w:rPr>
        <w:t>|</w:t>
      </w:r>
      <w:r w:rsidRPr="00BA1FFC">
        <w:rPr>
          <w:rFonts w:asciiTheme="minorHAnsi" w:hAnsiTheme="minorHAnsi" w:cstheme="minorHAnsi"/>
          <w:spacing w:val="-8"/>
          <w:rPrChange w:id="1189" w:author="Eric Wetzel" w:date="2024-04-02T13:27:00Z">
            <w:rPr>
              <w:spacing w:val="-8"/>
            </w:rPr>
          </w:rPrChange>
        </w:rPr>
        <w:t xml:space="preserve"> </w:t>
      </w:r>
      <w:ins w:id="1190" w:author="Eric Wetzel" w:date="2024-04-09T18:49:00Z">
        <w:r w:rsidR="001A5999">
          <w:rPr>
            <w:rFonts w:asciiTheme="minorHAnsi" w:hAnsiTheme="minorHAnsi" w:cstheme="minorHAnsi"/>
            <w:spacing w:val="-8"/>
          </w:rPr>
          <w:t>01/</w:t>
        </w:r>
      </w:ins>
      <w:r w:rsidRPr="00BA1FFC">
        <w:rPr>
          <w:rFonts w:asciiTheme="minorHAnsi" w:hAnsiTheme="minorHAnsi" w:cstheme="minorHAnsi"/>
          <w:rPrChange w:id="1191" w:author="Eric Wetzel" w:date="2024-04-02T13:27:00Z">
            <w:rPr/>
          </w:rPrChange>
        </w:rPr>
        <w:t>2019</w:t>
      </w:r>
      <w:r w:rsidRPr="00BA1FFC">
        <w:rPr>
          <w:rFonts w:asciiTheme="minorHAnsi" w:hAnsiTheme="minorHAnsi" w:cstheme="minorHAnsi"/>
          <w:spacing w:val="-8"/>
          <w:rPrChange w:id="1192" w:author="Eric Wetzel" w:date="2024-04-02T13:27:00Z">
            <w:rPr>
              <w:spacing w:val="-8"/>
            </w:rPr>
          </w:rPrChange>
        </w:rPr>
        <w:t xml:space="preserve"> </w:t>
      </w:r>
      <w:del w:id="1193" w:author="Eric Wetzel" w:date="2024-04-09T18:49:00Z">
        <w:r w:rsidRPr="00BA1FFC" w:rsidDel="001A5999">
          <w:rPr>
            <w:rFonts w:asciiTheme="minorHAnsi" w:hAnsiTheme="minorHAnsi" w:cstheme="minorHAnsi"/>
            <w:rPrChange w:id="1194" w:author="Eric Wetzel" w:date="2024-04-02T13:27:00Z">
              <w:rPr/>
            </w:rPrChange>
          </w:rPr>
          <w:delText>-</w:delText>
        </w:r>
      </w:del>
      <w:ins w:id="1195" w:author="Eric Wetzel" w:date="2024-04-09T18:49:00Z">
        <w:r w:rsidR="001A5999">
          <w:rPr>
            <w:rFonts w:asciiTheme="minorHAnsi" w:hAnsiTheme="minorHAnsi" w:cstheme="minorHAnsi"/>
          </w:rPr>
          <w:t>–</w:t>
        </w:r>
      </w:ins>
      <w:r w:rsidRPr="00BA1FFC">
        <w:rPr>
          <w:rFonts w:asciiTheme="minorHAnsi" w:hAnsiTheme="minorHAnsi" w:cstheme="minorHAnsi"/>
          <w:spacing w:val="-8"/>
          <w:rPrChange w:id="1196" w:author="Eric Wetzel" w:date="2024-04-02T13:27:00Z">
            <w:rPr>
              <w:spacing w:val="-8"/>
            </w:rPr>
          </w:rPrChange>
        </w:rPr>
        <w:t xml:space="preserve"> </w:t>
      </w:r>
      <w:ins w:id="1197" w:author="Eric Wetzel" w:date="2024-04-09T18:49:00Z">
        <w:r w:rsidR="001A5999">
          <w:rPr>
            <w:rFonts w:asciiTheme="minorHAnsi" w:hAnsiTheme="minorHAnsi" w:cstheme="minorHAnsi"/>
            <w:spacing w:val="-8"/>
          </w:rPr>
          <w:t>08/</w:t>
        </w:r>
      </w:ins>
      <w:r w:rsidRPr="00BA1FFC">
        <w:rPr>
          <w:rFonts w:asciiTheme="minorHAnsi" w:hAnsiTheme="minorHAnsi" w:cstheme="minorHAnsi"/>
          <w:spacing w:val="-2"/>
          <w:rPrChange w:id="1198" w:author="Eric Wetzel" w:date="2024-04-02T13:27:00Z">
            <w:rPr>
              <w:spacing w:val="-2"/>
            </w:rPr>
          </w:rPrChange>
        </w:rPr>
        <w:t>2023</w:t>
      </w:r>
    </w:p>
    <w:p w14:paraId="6F91AA1F" w14:textId="0C4FD5F4" w:rsidR="006B225A" w:rsidRPr="00BA1FFC" w:rsidRDefault="006B225A">
      <w:pPr>
        <w:tabs>
          <w:tab w:val="left" w:pos="819"/>
        </w:tabs>
        <w:rPr>
          <w:rFonts w:asciiTheme="minorHAnsi" w:hAnsiTheme="minorHAnsi" w:cstheme="minorHAnsi"/>
          <w:rPrChange w:id="1199" w:author="Eric Wetzel" w:date="2024-04-02T13:27:00Z">
            <w:rPr/>
          </w:rPrChange>
        </w:rPr>
        <w:pPrChange w:id="1200" w:author="Eric Wetzel" w:date="2024-04-02T13:16:00Z">
          <w:pPr>
            <w:pStyle w:val="ListParagraph"/>
            <w:numPr>
              <w:numId w:val="7"/>
            </w:numPr>
            <w:tabs>
              <w:tab w:val="left" w:pos="819"/>
            </w:tabs>
            <w:ind w:left="720"/>
          </w:pPr>
        </w:pPrChange>
      </w:pPr>
      <w:r w:rsidRPr="00BA1FFC">
        <w:rPr>
          <w:rFonts w:asciiTheme="minorHAnsi" w:hAnsiTheme="minorHAnsi" w:cstheme="minorHAnsi"/>
          <w:rPrChange w:id="1201" w:author="Eric Wetzel" w:date="2024-04-02T13:27:00Z">
            <w:rPr/>
          </w:rPrChange>
        </w:rPr>
        <w:t>Board</w:t>
      </w:r>
      <w:r w:rsidRPr="00BA1FFC">
        <w:rPr>
          <w:rFonts w:asciiTheme="minorHAnsi" w:hAnsiTheme="minorHAnsi" w:cstheme="minorHAnsi"/>
          <w:spacing w:val="-9"/>
          <w:rPrChange w:id="1202" w:author="Eric Wetzel" w:date="2024-04-02T13:27:00Z">
            <w:rPr>
              <w:spacing w:val="-9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203" w:author="Eric Wetzel" w:date="2024-04-02T13:27:00Z">
            <w:rPr/>
          </w:rPrChange>
        </w:rPr>
        <w:t>of</w:t>
      </w:r>
      <w:r w:rsidRPr="00BA1FFC">
        <w:rPr>
          <w:rFonts w:asciiTheme="minorHAnsi" w:hAnsiTheme="minorHAnsi" w:cstheme="minorHAnsi"/>
          <w:spacing w:val="-8"/>
          <w:rPrChange w:id="1204" w:author="Eric Wetzel" w:date="2024-04-02T13:27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205" w:author="Eric Wetzel" w:date="2024-04-02T13:27:00Z">
            <w:rPr/>
          </w:rPrChange>
        </w:rPr>
        <w:t>Directors</w:t>
      </w:r>
      <w:r w:rsidRPr="00BA1FFC">
        <w:rPr>
          <w:rFonts w:asciiTheme="minorHAnsi" w:hAnsiTheme="minorHAnsi" w:cstheme="minorHAnsi"/>
          <w:spacing w:val="-8"/>
          <w:rPrChange w:id="1206" w:author="Eric Wetzel" w:date="2024-04-02T13:27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207" w:author="Eric Wetzel" w:date="2024-04-02T13:27:00Z">
            <w:rPr/>
          </w:rPrChange>
        </w:rPr>
        <w:t>|</w:t>
      </w:r>
      <w:r w:rsidRPr="00BA1FFC">
        <w:rPr>
          <w:rFonts w:asciiTheme="minorHAnsi" w:hAnsiTheme="minorHAnsi" w:cstheme="minorHAnsi"/>
          <w:spacing w:val="-9"/>
          <w:rPrChange w:id="1208" w:author="Eric Wetzel" w:date="2024-04-02T13:27:00Z">
            <w:rPr>
              <w:spacing w:val="-9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209" w:author="Eric Wetzel" w:date="2024-04-02T13:27:00Z">
            <w:rPr/>
          </w:rPrChange>
        </w:rPr>
        <w:t>Austin</w:t>
      </w:r>
      <w:r w:rsidRPr="00BA1FFC">
        <w:rPr>
          <w:rFonts w:asciiTheme="minorHAnsi" w:hAnsiTheme="minorHAnsi" w:cstheme="minorHAnsi"/>
          <w:spacing w:val="-8"/>
          <w:rPrChange w:id="1210" w:author="Eric Wetzel" w:date="2024-04-02T13:27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211" w:author="Eric Wetzel" w:date="2024-04-02T13:27:00Z">
            <w:rPr/>
          </w:rPrChange>
        </w:rPr>
        <w:t>Bat</w:t>
      </w:r>
      <w:r w:rsidRPr="00BA1FFC">
        <w:rPr>
          <w:rFonts w:asciiTheme="minorHAnsi" w:hAnsiTheme="minorHAnsi" w:cstheme="minorHAnsi"/>
          <w:spacing w:val="-8"/>
          <w:rPrChange w:id="1212" w:author="Eric Wetzel" w:date="2024-04-02T13:27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213" w:author="Eric Wetzel" w:date="2024-04-02T13:27:00Z">
            <w:rPr/>
          </w:rPrChange>
        </w:rPr>
        <w:t>Cave</w:t>
      </w:r>
      <w:r w:rsidRPr="00BA1FFC">
        <w:rPr>
          <w:rFonts w:asciiTheme="minorHAnsi" w:hAnsiTheme="minorHAnsi" w:cstheme="minorHAnsi"/>
          <w:spacing w:val="-8"/>
          <w:rPrChange w:id="1214" w:author="Eric Wetzel" w:date="2024-04-02T13:27:00Z">
            <w:rPr>
              <w:spacing w:val="-8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215" w:author="Eric Wetzel" w:date="2024-04-02T13:27:00Z">
            <w:rPr/>
          </w:rPrChange>
        </w:rPr>
        <w:t>|</w:t>
      </w:r>
      <w:r w:rsidRPr="00BA1FFC">
        <w:rPr>
          <w:rFonts w:asciiTheme="minorHAnsi" w:hAnsiTheme="minorHAnsi" w:cstheme="minorHAnsi"/>
          <w:spacing w:val="-8"/>
          <w:rPrChange w:id="1216" w:author="Eric Wetzel" w:date="2024-04-02T13:27:00Z">
            <w:rPr>
              <w:spacing w:val="-8"/>
            </w:rPr>
          </w:rPrChange>
        </w:rPr>
        <w:t xml:space="preserve"> </w:t>
      </w:r>
      <w:ins w:id="1217" w:author="Eric Wetzel" w:date="2024-04-09T18:49:00Z">
        <w:r w:rsidR="001A5999">
          <w:rPr>
            <w:rFonts w:asciiTheme="minorHAnsi" w:hAnsiTheme="minorHAnsi" w:cstheme="minorHAnsi"/>
            <w:spacing w:val="-8"/>
          </w:rPr>
          <w:t>01/</w:t>
        </w:r>
      </w:ins>
      <w:r w:rsidRPr="00BA1FFC">
        <w:rPr>
          <w:rFonts w:asciiTheme="minorHAnsi" w:hAnsiTheme="minorHAnsi" w:cstheme="minorHAnsi"/>
          <w:spacing w:val="-4"/>
          <w:rPrChange w:id="1218" w:author="Eric Wetzel" w:date="2024-04-02T13:27:00Z">
            <w:rPr>
              <w:spacing w:val="-4"/>
            </w:rPr>
          </w:rPrChange>
        </w:rPr>
        <w:t>2012</w:t>
      </w:r>
      <w:ins w:id="1219" w:author="Eric Wetzel" w:date="2024-04-09T18:49:00Z">
        <w:r w:rsidR="001A5999">
          <w:rPr>
            <w:rFonts w:asciiTheme="minorHAnsi" w:hAnsiTheme="minorHAnsi" w:cstheme="minorHAnsi"/>
            <w:spacing w:val="-4"/>
          </w:rPr>
          <w:t xml:space="preserve"> – 12/2021</w:t>
        </w:r>
      </w:ins>
    </w:p>
    <w:p w14:paraId="42385C00" w14:textId="7FDD7F82" w:rsidR="006B225A" w:rsidRPr="00BA1FFC" w:rsidRDefault="006B225A">
      <w:pPr>
        <w:tabs>
          <w:tab w:val="left" w:pos="819"/>
        </w:tabs>
        <w:rPr>
          <w:rFonts w:asciiTheme="minorHAnsi" w:hAnsiTheme="minorHAnsi" w:cstheme="minorHAnsi"/>
          <w:rPrChange w:id="1220" w:author="Eric Wetzel" w:date="2024-04-02T13:27:00Z">
            <w:rPr/>
          </w:rPrChange>
        </w:rPr>
        <w:pPrChange w:id="1221" w:author="Eric Wetzel" w:date="2024-04-02T13:16:00Z">
          <w:pPr>
            <w:pStyle w:val="ListParagraph"/>
            <w:numPr>
              <w:numId w:val="7"/>
            </w:numPr>
            <w:tabs>
              <w:tab w:val="left" w:pos="819"/>
            </w:tabs>
            <w:ind w:left="720"/>
          </w:pPr>
        </w:pPrChange>
      </w:pPr>
      <w:r w:rsidRPr="00BA1FFC">
        <w:rPr>
          <w:rFonts w:asciiTheme="minorHAnsi" w:hAnsiTheme="minorHAnsi" w:cstheme="minorHAnsi"/>
          <w:rPrChange w:id="1222" w:author="Eric Wetzel" w:date="2024-04-02T13:27:00Z">
            <w:rPr/>
          </w:rPrChange>
        </w:rPr>
        <w:t>Advisory</w:t>
      </w:r>
      <w:r w:rsidRPr="00BA1FFC">
        <w:rPr>
          <w:rFonts w:asciiTheme="minorHAnsi" w:hAnsiTheme="minorHAnsi" w:cstheme="minorHAnsi"/>
          <w:spacing w:val="-12"/>
          <w:rPrChange w:id="1223" w:author="Eric Wetzel" w:date="2024-04-02T13:27:00Z">
            <w:rPr>
              <w:spacing w:val="-12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224" w:author="Eric Wetzel" w:date="2024-04-02T13:27:00Z">
            <w:rPr/>
          </w:rPrChange>
        </w:rPr>
        <w:t>Council</w:t>
      </w:r>
      <w:r w:rsidRPr="00BA1FFC">
        <w:rPr>
          <w:rFonts w:asciiTheme="minorHAnsi" w:hAnsiTheme="minorHAnsi" w:cstheme="minorHAnsi"/>
          <w:spacing w:val="-9"/>
          <w:rPrChange w:id="1225" w:author="Eric Wetzel" w:date="2024-04-02T13:27:00Z">
            <w:rPr>
              <w:spacing w:val="-9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226" w:author="Eric Wetzel" w:date="2024-04-02T13:27:00Z">
            <w:rPr/>
          </w:rPrChange>
        </w:rPr>
        <w:t>|</w:t>
      </w:r>
      <w:r w:rsidRPr="00BA1FFC">
        <w:rPr>
          <w:rFonts w:asciiTheme="minorHAnsi" w:hAnsiTheme="minorHAnsi" w:cstheme="minorHAnsi"/>
          <w:spacing w:val="-10"/>
          <w:rPrChange w:id="1227" w:author="Eric Wetzel" w:date="2024-04-02T13:27:00Z">
            <w:rPr>
              <w:spacing w:val="-10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228" w:author="Eric Wetzel" w:date="2024-04-02T13:27:00Z">
            <w:rPr/>
          </w:rPrChange>
        </w:rPr>
        <w:t>School</w:t>
      </w:r>
      <w:r w:rsidRPr="00BA1FFC">
        <w:rPr>
          <w:rFonts w:asciiTheme="minorHAnsi" w:hAnsiTheme="minorHAnsi" w:cstheme="minorHAnsi"/>
          <w:spacing w:val="-10"/>
          <w:rPrChange w:id="1229" w:author="Eric Wetzel" w:date="2024-04-02T13:27:00Z">
            <w:rPr>
              <w:spacing w:val="-10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230" w:author="Eric Wetzel" w:date="2024-04-02T13:27:00Z">
            <w:rPr/>
          </w:rPrChange>
        </w:rPr>
        <w:t>of</w:t>
      </w:r>
      <w:r w:rsidRPr="00BA1FFC">
        <w:rPr>
          <w:rFonts w:asciiTheme="minorHAnsi" w:hAnsiTheme="minorHAnsi" w:cstheme="minorHAnsi"/>
          <w:spacing w:val="-9"/>
          <w:rPrChange w:id="1231" w:author="Eric Wetzel" w:date="2024-04-02T13:27:00Z">
            <w:rPr>
              <w:spacing w:val="-9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232" w:author="Eric Wetzel" w:date="2024-04-02T13:27:00Z">
            <w:rPr/>
          </w:rPrChange>
        </w:rPr>
        <w:t>Information, The University of Texas at Austin</w:t>
      </w:r>
      <w:r w:rsidRPr="00BA1FFC">
        <w:rPr>
          <w:rFonts w:asciiTheme="minorHAnsi" w:hAnsiTheme="minorHAnsi" w:cstheme="minorHAnsi"/>
          <w:spacing w:val="-10"/>
          <w:rPrChange w:id="1233" w:author="Eric Wetzel" w:date="2024-04-02T13:27:00Z">
            <w:rPr>
              <w:spacing w:val="-10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234" w:author="Eric Wetzel" w:date="2024-04-02T13:27:00Z">
            <w:rPr/>
          </w:rPrChange>
        </w:rPr>
        <w:t>|</w:t>
      </w:r>
      <w:r w:rsidRPr="00BA1FFC">
        <w:rPr>
          <w:rFonts w:asciiTheme="minorHAnsi" w:hAnsiTheme="minorHAnsi" w:cstheme="minorHAnsi"/>
          <w:spacing w:val="-9"/>
          <w:rPrChange w:id="1235" w:author="Eric Wetzel" w:date="2024-04-02T13:27:00Z">
            <w:rPr>
              <w:spacing w:val="-9"/>
            </w:rPr>
          </w:rPrChange>
        </w:rPr>
        <w:t xml:space="preserve"> </w:t>
      </w:r>
      <w:ins w:id="1236" w:author="Eric Wetzel" w:date="2024-04-09T18:49:00Z">
        <w:r w:rsidR="001A5999">
          <w:rPr>
            <w:rFonts w:asciiTheme="minorHAnsi" w:hAnsiTheme="minorHAnsi" w:cstheme="minorHAnsi"/>
            <w:spacing w:val="-9"/>
          </w:rPr>
          <w:t>09/</w:t>
        </w:r>
      </w:ins>
      <w:r w:rsidRPr="00BA1FFC">
        <w:rPr>
          <w:rFonts w:asciiTheme="minorHAnsi" w:hAnsiTheme="minorHAnsi" w:cstheme="minorHAnsi"/>
          <w:spacing w:val="-4"/>
          <w:rPrChange w:id="1237" w:author="Eric Wetzel" w:date="2024-04-02T13:27:00Z">
            <w:rPr>
              <w:spacing w:val="-4"/>
            </w:rPr>
          </w:rPrChange>
        </w:rPr>
        <w:t>2009</w:t>
      </w:r>
      <w:ins w:id="1238" w:author="Dunlap, Luke W" w:date="2024-02-28T15:43:00Z">
        <w:r w:rsidR="00915576" w:rsidRPr="00BA1FFC">
          <w:rPr>
            <w:rFonts w:asciiTheme="minorHAnsi" w:hAnsiTheme="minorHAnsi" w:cstheme="minorHAnsi"/>
            <w:spacing w:val="-4"/>
            <w:rPrChange w:id="1239" w:author="Eric Wetzel" w:date="2024-04-02T13:27:00Z">
              <w:rPr>
                <w:spacing w:val="-4"/>
              </w:rPr>
            </w:rPrChange>
          </w:rPr>
          <w:t xml:space="preserve"> </w:t>
        </w:r>
      </w:ins>
      <w:ins w:id="1240" w:author="Dunlap, Luke W" w:date="2024-02-28T15:44:00Z">
        <w:del w:id="1241" w:author="Eric Wetzel" w:date="2024-04-09T18:49:00Z">
          <w:r w:rsidR="00915576" w:rsidRPr="00BA1FFC" w:rsidDel="001A5999">
            <w:rPr>
              <w:rFonts w:asciiTheme="minorHAnsi" w:hAnsiTheme="minorHAnsi" w:cstheme="minorHAnsi"/>
              <w:spacing w:val="-4"/>
              <w:rPrChange w:id="1242" w:author="Eric Wetzel" w:date="2024-04-02T13:27:00Z">
                <w:rPr>
                  <w:spacing w:val="-4"/>
                </w:rPr>
              </w:rPrChange>
            </w:rPr>
            <w:delText>-</w:delText>
          </w:r>
        </w:del>
      </w:ins>
      <w:ins w:id="1243" w:author="Eric Wetzel" w:date="2024-04-09T18:49:00Z">
        <w:r w:rsidR="001A5999">
          <w:rPr>
            <w:rFonts w:asciiTheme="minorHAnsi" w:hAnsiTheme="minorHAnsi" w:cstheme="minorHAnsi"/>
            <w:spacing w:val="-4"/>
          </w:rPr>
          <w:t>–</w:t>
        </w:r>
      </w:ins>
      <w:ins w:id="1244" w:author="Dunlap, Luke W" w:date="2024-02-28T15:44:00Z">
        <w:r w:rsidR="00915576" w:rsidRPr="00BA1FFC">
          <w:rPr>
            <w:rFonts w:asciiTheme="minorHAnsi" w:hAnsiTheme="minorHAnsi" w:cstheme="minorHAnsi"/>
            <w:spacing w:val="-4"/>
            <w:rPrChange w:id="1245" w:author="Eric Wetzel" w:date="2024-04-02T13:27:00Z">
              <w:rPr>
                <w:spacing w:val="-4"/>
              </w:rPr>
            </w:rPrChange>
          </w:rPr>
          <w:t xml:space="preserve"> </w:t>
        </w:r>
      </w:ins>
      <w:ins w:id="1246" w:author="Eric Wetzel" w:date="2024-04-09T18:49:00Z">
        <w:r w:rsidR="001A5999">
          <w:rPr>
            <w:rFonts w:asciiTheme="minorHAnsi" w:hAnsiTheme="minorHAnsi" w:cstheme="minorHAnsi"/>
            <w:spacing w:val="-4"/>
          </w:rPr>
          <w:t>05/</w:t>
        </w:r>
      </w:ins>
      <w:ins w:id="1247" w:author="Dunlap, Luke W" w:date="2024-02-28T15:44:00Z">
        <w:r w:rsidR="00915576" w:rsidRPr="00BA1FFC">
          <w:rPr>
            <w:rFonts w:asciiTheme="minorHAnsi" w:hAnsiTheme="minorHAnsi" w:cstheme="minorHAnsi"/>
            <w:spacing w:val="-4"/>
            <w:rPrChange w:id="1248" w:author="Eric Wetzel" w:date="2024-04-02T13:27:00Z">
              <w:rPr>
                <w:spacing w:val="-4"/>
              </w:rPr>
            </w:rPrChange>
          </w:rPr>
          <w:t>2010</w:t>
        </w:r>
      </w:ins>
    </w:p>
    <w:p w14:paraId="20107EA9" w14:textId="20833DBF" w:rsidR="006B225A" w:rsidRPr="00BA1FFC" w:rsidRDefault="006B225A">
      <w:pPr>
        <w:tabs>
          <w:tab w:val="left" w:pos="819"/>
        </w:tabs>
        <w:rPr>
          <w:rFonts w:asciiTheme="minorHAnsi" w:hAnsiTheme="minorHAnsi" w:cstheme="minorHAnsi"/>
          <w:rPrChange w:id="1249" w:author="Eric Wetzel" w:date="2024-04-02T13:27:00Z">
            <w:rPr/>
          </w:rPrChange>
        </w:rPr>
        <w:pPrChange w:id="1250" w:author="Eric Wetzel" w:date="2024-04-02T13:16:00Z">
          <w:pPr>
            <w:pStyle w:val="ListParagraph"/>
            <w:numPr>
              <w:numId w:val="7"/>
            </w:numPr>
            <w:tabs>
              <w:tab w:val="left" w:pos="819"/>
            </w:tabs>
            <w:ind w:left="720"/>
          </w:pPr>
        </w:pPrChange>
      </w:pPr>
      <w:r w:rsidRPr="00BA1FFC">
        <w:rPr>
          <w:rFonts w:asciiTheme="minorHAnsi" w:hAnsiTheme="minorHAnsi" w:cstheme="minorHAnsi"/>
          <w:rPrChange w:id="1251" w:author="Eric Wetzel" w:date="2024-04-02T13:27:00Z">
            <w:rPr/>
          </w:rPrChange>
        </w:rPr>
        <w:t>Board</w:t>
      </w:r>
      <w:r w:rsidRPr="00BA1FFC">
        <w:rPr>
          <w:rFonts w:asciiTheme="minorHAnsi" w:hAnsiTheme="minorHAnsi" w:cstheme="minorHAnsi"/>
          <w:spacing w:val="-10"/>
          <w:rPrChange w:id="1252" w:author="Eric Wetzel" w:date="2024-04-02T13:27:00Z">
            <w:rPr>
              <w:spacing w:val="-10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253" w:author="Eric Wetzel" w:date="2024-04-02T13:27:00Z">
            <w:rPr/>
          </w:rPrChange>
        </w:rPr>
        <w:t>of</w:t>
      </w:r>
      <w:r w:rsidRPr="00BA1FFC">
        <w:rPr>
          <w:rFonts w:asciiTheme="minorHAnsi" w:hAnsiTheme="minorHAnsi" w:cstheme="minorHAnsi"/>
          <w:spacing w:val="-7"/>
          <w:rPrChange w:id="1254" w:author="Eric Wetzel" w:date="2024-04-02T13:27:00Z">
            <w:rPr>
              <w:spacing w:val="-7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255" w:author="Eric Wetzel" w:date="2024-04-02T13:27:00Z">
            <w:rPr/>
          </w:rPrChange>
        </w:rPr>
        <w:t>Directors</w:t>
      </w:r>
      <w:r w:rsidRPr="00BA1FFC">
        <w:rPr>
          <w:rFonts w:asciiTheme="minorHAnsi" w:hAnsiTheme="minorHAnsi" w:cstheme="minorHAnsi"/>
          <w:spacing w:val="-7"/>
          <w:rPrChange w:id="1256" w:author="Eric Wetzel" w:date="2024-04-02T13:27:00Z">
            <w:rPr>
              <w:spacing w:val="-7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257" w:author="Eric Wetzel" w:date="2024-04-02T13:27:00Z">
            <w:rPr/>
          </w:rPrChange>
        </w:rPr>
        <w:t>|</w:t>
      </w:r>
      <w:r w:rsidRPr="00BA1FFC">
        <w:rPr>
          <w:rFonts w:asciiTheme="minorHAnsi" w:hAnsiTheme="minorHAnsi" w:cstheme="minorHAnsi"/>
          <w:spacing w:val="-7"/>
          <w:rPrChange w:id="1258" w:author="Eric Wetzel" w:date="2024-04-02T13:27:00Z">
            <w:rPr>
              <w:spacing w:val="-7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259" w:author="Eric Wetzel" w:date="2024-04-02T13:27:00Z">
            <w:rPr/>
          </w:rPrChange>
        </w:rPr>
        <w:t>Friends</w:t>
      </w:r>
      <w:r w:rsidRPr="00BA1FFC">
        <w:rPr>
          <w:rFonts w:asciiTheme="minorHAnsi" w:hAnsiTheme="minorHAnsi" w:cstheme="minorHAnsi"/>
          <w:spacing w:val="-7"/>
          <w:rPrChange w:id="1260" w:author="Eric Wetzel" w:date="2024-04-02T13:27:00Z">
            <w:rPr>
              <w:spacing w:val="-7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261" w:author="Eric Wetzel" w:date="2024-04-02T13:27:00Z">
            <w:rPr/>
          </w:rPrChange>
        </w:rPr>
        <w:t>of</w:t>
      </w:r>
      <w:r w:rsidRPr="00BA1FFC">
        <w:rPr>
          <w:rFonts w:asciiTheme="minorHAnsi" w:hAnsiTheme="minorHAnsi" w:cstheme="minorHAnsi"/>
          <w:spacing w:val="-7"/>
          <w:rPrChange w:id="1262" w:author="Eric Wetzel" w:date="2024-04-02T13:27:00Z">
            <w:rPr>
              <w:spacing w:val="-7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263" w:author="Eric Wetzel" w:date="2024-04-02T13:27:00Z">
            <w:rPr/>
          </w:rPrChange>
        </w:rPr>
        <w:t>Barton</w:t>
      </w:r>
      <w:r w:rsidRPr="00BA1FFC">
        <w:rPr>
          <w:rFonts w:asciiTheme="minorHAnsi" w:hAnsiTheme="minorHAnsi" w:cstheme="minorHAnsi"/>
          <w:spacing w:val="-7"/>
          <w:rPrChange w:id="1264" w:author="Eric Wetzel" w:date="2024-04-02T13:27:00Z">
            <w:rPr>
              <w:spacing w:val="-7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265" w:author="Eric Wetzel" w:date="2024-04-02T13:27:00Z">
            <w:rPr/>
          </w:rPrChange>
        </w:rPr>
        <w:t>Springs</w:t>
      </w:r>
      <w:r w:rsidRPr="00BA1FFC">
        <w:rPr>
          <w:rFonts w:asciiTheme="minorHAnsi" w:hAnsiTheme="minorHAnsi" w:cstheme="minorHAnsi"/>
          <w:spacing w:val="-7"/>
          <w:rPrChange w:id="1266" w:author="Eric Wetzel" w:date="2024-04-02T13:27:00Z">
            <w:rPr>
              <w:spacing w:val="-7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267" w:author="Eric Wetzel" w:date="2024-04-02T13:27:00Z">
            <w:rPr/>
          </w:rPrChange>
        </w:rPr>
        <w:t>Pool</w:t>
      </w:r>
      <w:r w:rsidRPr="00BA1FFC">
        <w:rPr>
          <w:rFonts w:asciiTheme="minorHAnsi" w:hAnsiTheme="minorHAnsi" w:cstheme="minorHAnsi"/>
          <w:spacing w:val="-7"/>
          <w:rPrChange w:id="1268" w:author="Eric Wetzel" w:date="2024-04-02T13:27:00Z">
            <w:rPr>
              <w:spacing w:val="-7"/>
            </w:rPr>
          </w:rPrChange>
        </w:rPr>
        <w:t xml:space="preserve"> </w:t>
      </w:r>
      <w:r w:rsidRPr="00BA1FFC">
        <w:rPr>
          <w:rFonts w:asciiTheme="minorHAnsi" w:hAnsiTheme="minorHAnsi" w:cstheme="minorHAnsi"/>
          <w:rPrChange w:id="1269" w:author="Eric Wetzel" w:date="2024-04-02T13:27:00Z">
            <w:rPr/>
          </w:rPrChange>
        </w:rPr>
        <w:t>|</w:t>
      </w:r>
      <w:r w:rsidRPr="00BA1FFC">
        <w:rPr>
          <w:rFonts w:asciiTheme="minorHAnsi" w:hAnsiTheme="minorHAnsi" w:cstheme="minorHAnsi"/>
          <w:spacing w:val="-7"/>
          <w:rPrChange w:id="1270" w:author="Eric Wetzel" w:date="2024-04-02T13:27:00Z">
            <w:rPr>
              <w:spacing w:val="-7"/>
            </w:rPr>
          </w:rPrChange>
        </w:rPr>
        <w:t xml:space="preserve"> </w:t>
      </w:r>
      <w:ins w:id="1271" w:author="Eric Wetzel" w:date="2024-04-09T18:49:00Z">
        <w:r w:rsidR="001A5999">
          <w:rPr>
            <w:rFonts w:asciiTheme="minorHAnsi" w:hAnsiTheme="minorHAnsi" w:cstheme="minorHAnsi"/>
            <w:spacing w:val="-7"/>
          </w:rPr>
          <w:t>01/</w:t>
        </w:r>
      </w:ins>
      <w:r w:rsidRPr="00BA1FFC">
        <w:rPr>
          <w:rFonts w:asciiTheme="minorHAnsi" w:hAnsiTheme="minorHAnsi" w:cstheme="minorHAnsi"/>
          <w:rPrChange w:id="1272" w:author="Eric Wetzel" w:date="2024-04-02T13:27:00Z">
            <w:rPr/>
          </w:rPrChange>
        </w:rPr>
        <w:t>2008</w:t>
      </w:r>
      <w:r w:rsidRPr="00BA1FFC">
        <w:rPr>
          <w:rFonts w:asciiTheme="minorHAnsi" w:hAnsiTheme="minorHAnsi" w:cstheme="minorHAnsi"/>
          <w:spacing w:val="-7"/>
          <w:rPrChange w:id="1273" w:author="Eric Wetzel" w:date="2024-04-02T13:27:00Z">
            <w:rPr>
              <w:spacing w:val="-7"/>
            </w:rPr>
          </w:rPrChange>
        </w:rPr>
        <w:t xml:space="preserve"> </w:t>
      </w:r>
      <w:del w:id="1274" w:author="Eric Wetzel" w:date="2024-04-09T18:50:00Z">
        <w:r w:rsidRPr="00BA1FFC" w:rsidDel="001A5999">
          <w:rPr>
            <w:rFonts w:asciiTheme="minorHAnsi" w:hAnsiTheme="minorHAnsi" w:cstheme="minorHAnsi"/>
            <w:rPrChange w:id="1275" w:author="Eric Wetzel" w:date="2024-04-02T13:27:00Z">
              <w:rPr/>
            </w:rPrChange>
          </w:rPr>
          <w:delText>-</w:delText>
        </w:r>
      </w:del>
      <w:ins w:id="1276" w:author="Eric Wetzel" w:date="2024-04-09T18:50:00Z">
        <w:r w:rsidR="001A5999">
          <w:rPr>
            <w:rFonts w:asciiTheme="minorHAnsi" w:hAnsiTheme="minorHAnsi" w:cstheme="minorHAnsi"/>
          </w:rPr>
          <w:t>–</w:t>
        </w:r>
      </w:ins>
      <w:r w:rsidRPr="00BA1FFC">
        <w:rPr>
          <w:rFonts w:asciiTheme="minorHAnsi" w:hAnsiTheme="minorHAnsi" w:cstheme="minorHAnsi"/>
          <w:spacing w:val="-7"/>
          <w:rPrChange w:id="1277" w:author="Eric Wetzel" w:date="2024-04-02T13:27:00Z">
            <w:rPr>
              <w:spacing w:val="-7"/>
            </w:rPr>
          </w:rPrChange>
        </w:rPr>
        <w:t xml:space="preserve"> </w:t>
      </w:r>
      <w:ins w:id="1278" w:author="Eric Wetzel" w:date="2024-04-09T18:50:00Z">
        <w:r w:rsidR="001A5999">
          <w:rPr>
            <w:rFonts w:asciiTheme="minorHAnsi" w:hAnsiTheme="minorHAnsi" w:cstheme="minorHAnsi"/>
            <w:spacing w:val="-7"/>
          </w:rPr>
          <w:t>12/</w:t>
        </w:r>
      </w:ins>
      <w:r w:rsidRPr="00BA1FFC">
        <w:rPr>
          <w:rFonts w:asciiTheme="minorHAnsi" w:hAnsiTheme="minorHAnsi" w:cstheme="minorHAnsi"/>
          <w:spacing w:val="-4"/>
          <w:rPrChange w:id="1279" w:author="Eric Wetzel" w:date="2024-04-02T13:27:00Z">
            <w:rPr>
              <w:spacing w:val="-4"/>
            </w:rPr>
          </w:rPrChange>
        </w:rPr>
        <w:t>2009</w:t>
      </w:r>
    </w:p>
    <w:sectPr w:rsidR="006B225A" w:rsidRPr="00BA1FFC" w:rsidSect="00F51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58C1"/>
    <w:multiLevelType w:val="hybridMultilevel"/>
    <w:tmpl w:val="7D2A37F2"/>
    <w:lvl w:ilvl="0" w:tplc="EDBE5AFA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678B6"/>
    <w:multiLevelType w:val="hybridMultilevel"/>
    <w:tmpl w:val="C69003F6"/>
    <w:lvl w:ilvl="0" w:tplc="EDBE5AFA">
      <w:numFmt w:val="bullet"/>
      <w:lvlText w:val="•"/>
      <w:lvlJc w:val="left"/>
      <w:pPr>
        <w:ind w:left="820" w:hanging="360"/>
      </w:pPr>
      <w:rPr>
        <w:rFonts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D33E9A"/>
    <w:multiLevelType w:val="hybridMultilevel"/>
    <w:tmpl w:val="D2F488EE"/>
    <w:lvl w:ilvl="0" w:tplc="EDBE5AFA">
      <w:numFmt w:val="bullet"/>
      <w:lvlText w:val="•"/>
      <w:lvlJc w:val="left"/>
      <w:pPr>
        <w:ind w:left="820" w:hanging="360"/>
      </w:pPr>
      <w:rPr>
        <w:rFonts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3442E8"/>
    <w:multiLevelType w:val="hybridMultilevel"/>
    <w:tmpl w:val="F552F9BC"/>
    <w:lvl w:ilvl="0" w:tplc="EDBE5AFA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22671"/>
    <w:multiLevelType w:val="hybridMultilevel"/>
    <w:tmpl w:val="DC1465CA"/>
    <w:lvl w:ilvl="0" w:tplc="EDBE5AFA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F1696"/>
    <w:multiLevelType w:val="hybridMultilevel"/>
    <w:tmpl w:val="4F4C7114"/>
    <w:lvl w:ilvl="0" w:tplc="EDBE5AFA">
      <w:numFmt w:val="bullet"/>
      <w:lvlText w:val="•"/>
      <w:lvlJc w:val="left"/>
      <w:pPr>
        <w:ind w:left="1080" w:hanging="360"/>
      </w:pPr>
      <w:rPr>
        <w:rFonts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144066"/>
    <w:multiLevelType w:val="hybridMultilevel"/>
    <w:tmpl w:val="BB6C9392"/>
    <w:lvl w:ilvl="0" w:tplc="EDBE5AFA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E5439"/>
    <w:multiLevelType w:val="hybridMultilevel"/>
    <w:tmpl w:val="B15245C4"/>
    <w:lvl w:ilvl="0" w:tplc="EDBE5AFA">
      <w:numFmt w:val="bullet"/>
      <w:lvlText w:val="•"/>
      <w:lvlJc w:val="left"/>
      <w:pPr>
        <w:ind w:left="820" w:hanging="360"/>
      </w:pPr>
      <w:rPr>
        <w:rFonts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69C6B71"/>
    <w:multiLevelType w:val="hybridMultilevel"/>
    <w:tmpl w:val="16BA2EC0"/>
    <w:lvl w:ilvl="0" w:tplc="E588472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DBE5AF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BE01DE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B1A734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0C4E2C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A7923AA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FC4438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772C8D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F86EC2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BE35A7D"/>
    <w:multiLevelType w:val="hybridMultilevel"/>
    <w:tmpl w:val="77CC2C86"/>
    <w:lvl w:ilvl="0" w:tplc="EDBE5AFA">
      <w:numFmt w:val="bullet"/>
      <w:lvlText w:val="•"/>
      <w:lvlJc w:val="left"/>
      <w:pPr>
        <w:ind w:left="820" w:hanging="360"/>
      </w:pPr>
      <w:rPr>
        <w:rFonts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F5C1667"/>
    <w:multiLevelType w:val="hybridMultilevel"/>
    <w:tmpl w:val="5A24A234"/>
    <w:lvl w:ilvl="0" w:tplc="EDBE5AFA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008AA"/>
    <w:multiLevelType w:val="hybridMultilevel"/>
    <w:tmpl w:val="688063F0"/>
    <w:lvl w:ilvl="0" w:tplc="EDBE5AFA">
      <w:numFmt w:val="bullet"/>
      <w:lvlText w:val="•"/>
      <w:lvlJc w:val="left"/>
      <w:pPr>
        <w:ind w:left="820" w:hanging="360"/>
      </w:pPr>
      <w:rPr>
        <w:rFonts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B697A23"/>
    <w:multiLevelType w:val="hybridMultilevel"/>
    <w:tmpl w:val="B914C950"/>
    <w:lvl w:ilvl="0" w:tplc="EDBE5AFA">
      <w:numFmt w:val="bullet"/>
      <w:lvlText w:val="•"/>
      <w:lvlJc w:val="left"/>
      <w:pPr>
        <w:ind w:left="820" w:hanging="360"/>
      </w:pPr>
      <w:rPr>
        <w:rFonts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5230C2D"/>
    <w:multiLevelType w:val="hybridMultilevel"/>
    <w:tmpl w:val="A07A14A0"/>
    <w:lvl w:ilvl="0" w:tplc="EDBE5AFA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043641">
    <w:abstractNumId w:val="8"/>
  </w:num>
  <w:num w:numId="2" w16cid:durableId="1758557250">
    <w:abstractNumId w:val="7"/>
  </w:num>
  <w:num w:numId="3" w16cid:durableId="1668169175">
    <w:abstractNumId w:val="12"/>
  </w:num>
  <w:num w:numId="4" w16cid:durableId="517891491">
    <w:abstractNumId w:val="1"/>
  </w:num>
  <w:num w:numId="5" w16cid:durableId="1427842653">
    <w:abstractNumId w:val="2"/>
  </w:num>
  <w:num w:numId="6" w16cid:durableId="144511144">
    <w:abstractNumId w:val="11"/>
  </w:num>
  <w:num w:numId="7" w16cid:durableId="819618310">
    <w:abstractNumId w:val="9"/>
  </w:num>
  <w:num w:numId="8" w16cid:durableId="586420522">
    <w:abstractNumId w:val="4"/>
  </w:num>
  <w:num w:numId="9" w16cid:durableId="1777168436">
    <w:abstractNumId w:val="5"/>
  </w:num>
  <w:num w:numId="10" w16cid:durableId="314259458">
    <w:abstractNumId w:val="10"/>
  </w:num>
  <w:num w:numId="11" w16cid:durableId="621960611">
    <w:abstractNumId w:val="13"/>
  </w:num>
  <w:num w:numId="12" w16cid:durableId="514077770">
    <w:abstractNumId w:val="6"/>
  </w:num>
  <w:num w:numId="13" w16cid:durableId="1209493867">
    <w:abstractNumId w:val="0"/>
  </w:num>
  <w:num w:numId="14" w16cid:durableId="172020592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 Wetzel">
    <w15:presenceInfo w15:providerId="AD" w15:userId="S::eric@wetzelandco.onmicrosoft.com::389de128-cc5e-4662-96ab-080f9a759375"/>
  </w15:person>
  <w15:person w15:author="Dunlap, Luke W">
    <w15:presenceInfo w15:providerId="AD" w15:userId="S::luked@austin.utexas.edu::518e3d45-de65-40df-b890-5ccc331119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5A"/>
    <w:rsid w:val="00006A23"/>
    <w:rsid w:val="0004121E"/>
    <w:rsid w:val="0006586F"/>
    <w:rsid w:val="0007108B"/>
    <w:rsid w:val="00090AAC"/>
    <w:rsid w:val="000B1FBC"/>
    <w:rsid w:val="000D22A9"/>
    <w:rsid w:val="000F0334"/>
    <w:rsid w:val="00140A66"/>
    <w:rsid w:val="001611FA"/>
    <w:rsid w:val="001A1597"/>
    <w:rsid w:val="001A5999"/>
    <w:rsid w:val="001B6367"/>
    <w:rsid w:val="00211F5D"/>
    <w:rsid w:val="00212FBC"/>
    <w:rsid w:val="002519AC"/>
    <w:rsid w:val="00263845"/>
    <w:rsid w:val="00265796"/>
    <w:rsid w:val="00291F52"/>
    <w:rsid w:val="002A0177"/>
    <w:rsid w:val="002E068C"/>
    <w:rsid w:val="002F2F9D"/>
    <w:rsid w:val="003039B0"/>
    <w:rsid w:val="003B6833"/>
    <w:rsid w:val="00405998"/>
    <w:rsid w:val="00423C04"/>
    <w:rsid w:val="004443FE"/>
    <w:rsid w:val="004647FC"/>
    <w:rsid w:val="004C205D"/>
    <w:rsid w:val="004C2EC8"/>
    <w:rsid w:val="005549AA"/>
    <w:rsid w:val="005750B2"/>
    <w:rsid w:val="00587FE3"/>
    <w:rsid w:val="005A2A9A"/>
    <w:rsid w:val="005C1116"/>
    <w:rsid w:val="005C294F"/>
    <w:rsid w:val="0066689A"/>
    <w:rsid w:val="00692B64"/>
    <w:rsid w:val="006A0832"/>
    <w:rsid w:val="006B225A"/>
    <w:rsid w:val="006E3EC9"/>
    <w:rsid w:val="00752B6E"/>
    <w:rsid w:val="00763C68"/>
    <w:rsid w:val="007743FD"/>
    <w:rsid w:val="00790850"/>
    <w:rsid w:val="00796999"/>
    <w:rsid w:val="007B0365"/>
    <w:rsid w:val="007B4B76"/>
    <w:rsid w:val="007C5839"/>
    <w:rsid w:val="007D0B03"/>
    <w:rsid w:val="007E4E12"/>
    <w:rsid w:val="0083453C"/>
    <w:rsid w:val="008A74ED"/>
    <w:rsid w:val="00915576"/>
    <w:rsid w:val="00935157"/>
    <w:rsid w:val="00935FD2"/>
    <w:rsid w:val="00986378"/>
    <w:rsid w:val="00987401"/>
    <w:rsid w:val="009C75ED"/>
    <w:rsid w:val="009F7B69"/>
    <w:rsid w:val="00A02230"/>
    <w:rsid w:val="00A405E1"/>
    <w:rsid w:val="00A75B17"/>
    <w:rsid w:val="00AC2ABF"/>
    <w:rsid w:val="00AC4E90"/>
    <w:rsid w:val="00AE0132"/>
    <w:rsid w:val="00B06538"/>
    <w:rsid w:val="00B20B70"/>
    <w:rsid w:val="00B41FDD"/>
    <w:rsid w:val="00B80A86"/>
    <w:rsid w:val="00B85FA9"/>
    <w:rsid w:val="00BA1FFC"/>
    <w:rsid w:val="00BD794B"/>
    <w:rsid w:val="00BF099A"/>
    <w:rsid w:val="00C4643E"/>
    <w:rsid w:val="00CB04A5"/>
    <w:rsid w:val="00CB38B7"/>
    <w:rsid w:val="00CE6050"/>
    <w:rsid w:val="00CF135A"/>
    <w:rsid w:val="00D06470"/>
    <w:rsid w:val="00D32ADE"/>
    <w:rsid w:val="00D40230"/>
    <w:rsid w:val="00D55494"/>
    <w:rsid w:val="00D646D8"/>
    <w:rsid w:val="00D820A2"/>
    <w:rsid w:val="00DD316A"/>
    <w:rsid w:val="00DF7D50"/>
    <w:rsid w:val="00E00813"/>
    <w:rsid w:val="00E13AB0"/>
    <w:rsid w:val="00E37A1E"/>
    <w:rsid w:val="00ED60EA"/>
    <w:rsid w:val="00EF6B6A"/>
    <w:rsid w:val="00F2038A"/>
    <w:rsid w:val="00F27DC9"/>
    <w:rsid w:val="00F51484"/>
    <w:rsid w:val="00F616B0"/>
    <w:rsid w:val="00F669D5"/>
    <w:rsid w:val="00F7761B"/>
    <w:rsid w:val="00FB53D1"/>
    <w:rsid w:val="00F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4CE9"/>
  <w15:chartTrackingRefBased/>
  <w15:docId w15:val="{DE3F78AD-2C89-604B-9D81-4621C128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25A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B225A"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6B225A"/>
    <w:pPr>
      <w:ind w:left="4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25A"/>
    <w:rPr>
      <w:rFonts w:ascii="Calibri" w:eastAsia="Calibri" w:hAnsi="Calibri" w:cs="Calibri"/>
      <w:b/>
      <w:bCs/>
      <w:kern w:val="0"/>
      <w:sz w:val="26"/>
      <w:szCs w:val="2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B225A"/>
    <w:rPr>
      <w:rFonts w:ascii="Calibri" w:eastAsia="Calibri" w:hAnsi="Calibri" w:cs="Calibri"/>
      <w:b/>
      <w:bCs/>
      <w:kern w:val="0"/>
      <w:sz w:val="22"/>
      <w:szCs w:val="2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B225A"/>
    <w:pPr>
      <w:ind w:left="82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6B225A"/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Title">
    <w:name w:val="Title"/>
    <w:basedOn w:val="Normal"/>
    <w:link w:val="TitleChar"/>
    <w:uiPriority w:val="10"/>
    <w:qFormat/>
    <w:rsid w:val="006B225A"/>
    <w:pPr>
      <w:spacing w:line="573" w:lineRule="exact"/>
      <w:ind w:left="100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225A"/>
    <w:rPr>
      <w:rFonts w:ascii="Calibri" w:eastAsia="Calibri" w:hAnsi="Calibri" w:cs="Calibri"/>
      <w:b/>
      <w:bCs/>
      <w:kern w:val="0"/>
      <w:sz w:val="48"/>
      <w:szCs w:val="48"/>
      <w14:ligatures w14:val="none"/>
    </w:rPr>
  </w:style>
  <w:style w:type="paragraph" w:styleId="ListParagraph">
    <w:name w:val="List Paragraph"/>
    <w:basedOn w:val="Normal"/>
    <w:uiPriority w:val="1"/>
    <w:qFormat/>
    <w:rsid w:val="006B225A"/>
    <w:pPr>
      <w:ind w:left="820" w:hanging="360"/>
    </w:pPr>
  </w:style>
  <w:style w:type="paragraph" w:styleId="Revision">
    <w:name w:val="Revision"/>
    <w:hidden/>
    <w:uiPriority w:val="99"/>
    <w:semiHidden/>
    <w:rsid w:val="00915576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9874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Wetzel</dc:creator>
  <cp:keywords/>
  <dc:description/>
  <cp:lastModifiedBy>Eric Wetzel</cp:lastModifiedBy>
  <cp:revision>4</cp:revision>
  <cp:lastPrinted>2024-04-09T23:50:00Z</cp:lastPrinted>
  <dcterms:created xsi:type="dcterms:W3CDTF">2024-04-09T23:41:00Z</dcterms:created>
  <dcterms:modified xsi:type="dcterms:W3CDTF">2024-04-09T23:52:00Z</dcterms:modified>
</cp:coreProperties>
</file>